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0DA" w:rsidRPr="009E26C3" w:rsidRDefault="008120DA" w:rsidP="008120DA">
      <w:pPr>
        <w:jc w:val="center"/>
        <w:rPr>
          <w:rFonts w:asciiTheme="majorEastAsia" w:eastAsiaTheme="majorEastAsia" w:hAnsiTheme="majorEastAsia" w:hint="eastAsia"/>
          <w:b/>
          <w:bCs/>
        </w:rPr>
      </w:pPr>
    </w:p>
    <w:p w:rsidR="008120DA" w:rsidRPr="009E26C3" w:rsidRDefault="008120DA" w:rsidP="008120DA">
      <w:pPr>
        <w:jc w:val="center"/>
        <w:rPr>
          <w:rFonts w:asciiTheme="majorEastAsia" w:eastAsiaTheme="majorEastAsia" w:hAnsiTheme="majorEastAsia" w:hint="eastAsia"/>
          <w:b/>
          <w:bCs/>
        </w:rPr>
      </w:pPr>
      <w:r w:rsidRPr="009E26C3">
        <w:rPr>
          <w:rFonts w:asciiTheme="majorEastAsia" w:eastAsiaTheme="majorEastAsia" w:hAnsiTheme="majorEastAsia" w:hint="eastAsia"/>
          <w:b/>
          <w:spacing w:val="20"/>
        </w:rPr>
        <w:t>三国杀系统</w:t>
      </w:r>
    </w:p>
    <w:p w:rsidR="008120DA" w:rsidRPr="009E26C3" w:rsidRDefault="008120DA" w:rsidP="008120DA">
      <w:pPr>
        <w:jc w:val="center"/>
        <w:rPr>
          <w:rFonts w:asciiTheme="majorEastAsia" w:eastAsiaTheme="majorEastAsia" w:hAnsiTheme="majorEastAsia" w:hint="eastAsia"/>
          <w:b/>
          <w:bCs/>
        </w:rPr>
      </w:pPr>
      <w:r w:rsidRPr="009E26C3">
        <w:rPr>
          <w:rFonts w:asciiTheme="majorEastAsia" w:eastAsiaTheme="majorEastAsia" w:hAnsiTheme="majorEastAsia"/>
          <w:noProof/>
        </w:rPr>
        <mc:AlternateContent>
          <mc:Choice Requires="wps">
            <w:drawing>
              <wp:anchor distT="4294967295" distB="4294967295" distL="114300" distR="114300" simplePos="0" relativeHeight="251659264" behindDoc="0" locked="0" layoutInCell="1" allowOverlap="1" wp14:anchorId="046AB76F" wp14:editId="0D0BD500">
                <wp:simplePos x="0" y="0"/>
                <wp:positionH relativeFrom="column">
                  <wp:posOffset>-114300</wp:posOffset>
                </wp:positionH>
                <wp:positionV relativeFrom="paragraph">
                  <wp:posOffset>99059</wp:posOffset>
                </wp:positionV>
                <wp:extent cx="5829300" cy="0"/>
                <wp:effectExtent l="0" t="0" r="19050" b="19050"/>
                <wp:wrapNone/>
                <wp:docPr id="45" name="直接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03294" id="直接连接符 45" o:spid="_x0000_s1026" style="position:absolute;left:0;text-align:left;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7.8pt" to="45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"/>
            </w:pict>
          </mc:Fallback>
        </mc:AlternateContent>
      </w:r>
    </w:p>
    <w:p w:rsidR="008120DA" w:rsidRPr="009E26C3" w:rsidRDefault="008120DA" w:rsidP="008120DA">
      <w:pPr>
        <w:jc w:val="center"/>
        <w:rPr>
          <w:rFonts w:asciiTheme="majorEastAsia" w:eastAsiaTheme="majorEastAsia" w:hAnsiTheme="majorEastAsia" w:hint="eastAsia"/>
          <w:b/>
          <w:bCs/>
        </w:rPr>
      </w:pPr>
      <w:r w:rsidRPr="009E26C3">
        <w:rPr>
          <w:rFonts w:asciiTheme="majorEastAsia" w:eastAsiaTheme="majorEastAsia" w:hAnsiTheme="majorEastAsia" w:hint="eastAsia"/>
          <w:b/>
          <w:bCs/>
        </w:rPr>
        <w:t>需求规格说明书</w:t>
      </w:r>
    </w:p>
    <w:p w:rsidR="008120DA" w:rsidRPr="009E26C3" w:rsidRDefault="008120DA" w:rsidP="008120DA">
      <w:pPr>
        <w:jc w:val="center"/>
        <w:rPr>
          <w:rFonts w:asciiTheme="majorEastAsia" w:eastAsiaTheme="majorEastAsia" w:hAnsiTheme="majorEastAsia" w:hint="eastAsia"/>
          <w:b/>
          <w:bCs/>
        </w:rPr>
      </w:pPr>
    </w:p>
    <w:p w:rsidR="008120DA" w:rsidRPr="009E26C3" w:rsidRDefault="008120DA" w:rsidP="008120DA">
      <w:pPr>
        <w:jc w:val="center"/>
        <w:rPr>
          <w:rFonts w:asciiTheme="majorEastAsia" w:eastAsiaTheme="majorEastAsia" w:hAnsiTheme="majorEastAsia" w:hint="eastAsia"/>
        </w:rPr>
      </w:pPr>
      <w:r w:rsidRPr="009E26C3">
        <w:rPr>
          <w:rFonts w:asciiTheme="majorEastAsia" w:eastAsiaTheme="majorEastAsia" w:hAnsiTheme="majorEastAsia" w:hint="eastAsia"/>
        </w:rPr>
        <w:t>版本：</w:t>
      </w:r>
      <w:r w:rsidRPr="009E26C3">
        <w:rPr>
          <w:rFonts w:asciiTheme="majorEastAsia" w:eastAsiaTheme="majorEastAsia" w:hAnsiTheme="majorEastAsia"/>
        </w:rPr>
        <w:t xml:space="preserve"> 1</w:t>
      </w:r>
    </w:p>
    <w:p w:rsidR="008120DA" w:rsidRPr="009E26C3" w:rsidRDefault="008120DA" w:rsidP="008120DA">
      <w:pPr>
        <w:jc w:val="center"/>
        <w:rPr>
          <w:rFonts w:asciiTheme="majorEastAsia" w:eastAsiaTheme="majorEastAsia" w:hAnsiTheme="majorEastAsia" w:hint="eastAsia"/>
        </w:rPr>
      </w:pPr>
      <w:r w:rsidRPr="009E26C3">
        <w:rPr>
          <w:rFonts w:asciiTheme="majorEastAsia" w:eastAsiaTheme="majorEastAsia" w:hAnsiTheme="majorEastAsia" w:hint="eastAsia"/>
        </w:rPr>
        <w:t>日期：2016年</w:t>
      </w:r>
      <w:r w:rsidRPr="009E26C3">
        <w:rPr>
          <w:rFonts w:asciiTheme="majorEastAsia" w:eastAsiaTheme="majorEastAsia" w:hAnsiTheme="majorEastAsia"/>
        </w:rPr>
        <w:t>10</w:t>
      </w:r>
      <w:r w:rsidRPr="009E26C3">
        <w:rPr>
          <w:rFonts w:asciiTheme="majorEastAsia" w:eastAsiaTheme="majorEastAsia" w:hAnsiTheme="majorEastAsia" w:hint="eastAsia"/>
        </w:rPr>
        <w:t>月21日</w:t>
      </w:r>
    </w:p>
    <w:p w:rsidR="008120DA" w:rsidRPr="009E26C3" w:rsidRDefault="008120DA" w:rsidP="008120DA">
      <w:pPr>
        <w:rPr>
          <w:rFonts w:asciiTheme="majorEastAsia" w:eastAsiaTheme="majorEastAsia" w:hAnsiTheme="majorEastAsia" w:hint="eastAsia"/>
        </w:rPr>
      </w:pPr>
    </w:p>
    <w:p w:rsidR="008120DA" w:rsidRPr="009E26C3" w:rsidRDefault="008120DA" w:rsidP="008120DA">
      <w:pPr>
        <w:rPr>
          <w:rFonts w:asciiTheme="majorEastAsia" w:eastAsiaTheme="majorEastAsia" w:hAnsiTheme="majorEastAsia" w:hint="eastAsia"/>
        </w:rPr>
      </w:pPr>
    </w:p>
    <w:p w:rsidR="008120DA" w:rsidRPr="009E26C3" w:rsidRDefault="008120DA" w:rsidP="008120DA">
      <w:pPr>
        <w:rPr>
          <w:rFonts w:asciiTheme="majorEastAsia" w:eastAsiaTheme="majorEastAsia" w:hAnsiTheme="majorEastAsia" w:hint="eastAsia"/>
        </w:rPr>
      </w:pPr>
    </w:p>
    <w:p w:rsidR="008120DA" w:rsidRPr="009E26C3" w:rsidRDefault="008120DA" w:rsidP="008120DA">
      <w:pPr>
        <w:rPr>
          <w:rFonts w:asciiTheme="majorEastAsia" w:eastAsiaTheme="majorEastAsia" w:hAnsiTheme="majorEastAsia" w:hint="eastAsia"/>
        </w:rPr>
      </w:pPr>
    </w:p>
    <w:p w:rsidR="008120DA" w:rsidRPr="009E26C3" w:rsidRDefault="008120DA" w:rsidP="008120DA">
      <w:pPr>
        <w:rPr>
          <w:rFonts w:asciiTheme="majorEastAsia" w:eastAsiaTheme="majorEastAsia" w:hAnsiTheme="majorEastAsia" w:hint="eastAsia"/>
        </w:rPr>
      </w:pPr>
    </w:p>
    <w:p w:rsidR="008120DA" w:rsidRPr="009E26C3" w:rsidRDefault="008120DA" w:rsidP="008120DA">
      <w:pPr>
        <w:rPr>
          <w:rFonts w:asciiTheme="majorEastAsia" w:eastAsiaTheme="majorEastAsia" w:hAnsiTheme="majorEastAsia" w:hint="eastAsia"/>
        </w:rPr>
      </w:pPr>
    </w:p>
    <w:p w:rsidR="008120DA" w:rsidRPr="009E26C3" w:rsidRDefault="008120DA" w:rsidP="008120DA">
      <w:pPr>
        <w:rPr>
          <w:rFonts w:asciiTheme="majorEastAsia" w:eastAsiaTheme="majorEastAsia" w:hAnsiTheme="majorEastAsia" w:hint="eastAsia"/>
        </w:rPr>
      </w:pPr>
    </w:p>
    <w:p w:rsidR="008120DA" w:rsidRPr="009E26C3" w:rsidRDefault="008120DA" w:rsidP="008120DA">
      <w:pPr>
        <w:jc w:val="center"/>
        <w:rPr>
          <w:rFonts w:asciiTheme="majorEastAsia" w:eastAsiaTheme="majorEastAsia" w:hAnsiTheme="majorEastAsia" w:hint="eastAsia"/>
        </w:rPr>
      </w:pPr>
    </w:p>
    <w:p w:rsidR="008120DA" w:rsidRPr="009E26C3" w:rsidRDefault="008120DA" w:rsidP="008120DA">
      <w:pPr>
        <w:jc w:val="center"/>
        <w:rPr>
          <w:rFonts w:asciiTheme="majorEastAsia" w:eastAsiaTheme="majorEastAsia" w:hAnsiTheme="majorEastAsia" w:hint="eastAsia"/>
        </w:rPr>
      </w:pPr>
      <w:r w:rsidRPr="009E26C3">
        <w:rPr>
          <w:rFonts w:asciiTheme="majorEastAsia" w:eastAsiaTheme="majorEastAsia" w:hAnsiTheme="majorEastAsia"/>
        </w:rPr>
        <w:br w:type="page"/>
      </w:r>
      <w:r w:rsidRPr="009E26C3">
        <w:rPr>
          <w:rFonts w:asciiTheme="majorEastAsia" w:eastAsiaTheme="majorEastAsia" w:hAnsiTheme="majorEastAsia" w:hint="eastAsia"/>
        </w:rPr>
        <w:lastRenderedPageBreak/>
        <w:t>修  改  记  录</w:t>
      </w:r>
    </w:p>
    <w:p w:rsidR="008120DA" w:rsidRPr="009E26C3" w:rsidRDefault="008120DA" w:rsidP="008120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jc w:val="right"/>
        <w:rPr>
          <w:rFonts w:asciiTheme="majorEastAsia" w:eastAsiaTheme="majorEastAsia" w:hAnsiTheme="majorEastAsia" w:hint="eastAsia"/>
        </w:rPr>
      </w:pPr>
      <w:r w:rsidRPr="009E26C3">
        <w:rPr>
          <w:rFonts w:asciiTheme="majorEastAsia" w:eastAsiaTheme="majorEastAsia" w:hAnsiTheme="majorEastAsia"/>
        </w:rPr>
        <w:t>*</w:t>
      </w:r>
      <w:r w:rsidRPr="009E26C3">
        <w:rPr>
          <w:rFonts w:asciiTheme="majorEastAsia" w:eastAsiaTheme="majorEastAsia" w:hAnsiTheme="majorEastAsia"/>
          <w:b/>
        </w:rPr>
        <w:t>A</w:t>
      </w:r>
      <w:r w:rsidRPr="009E26C3">
        <w:rPr>
          <w:rFonts w:asciiTheme="majorEastAsia" w:eastAsiaTheme="majorEastAsia" w:hAnsiTheme="majorEastAsia"/>
        </w:rPr>
        <w:t xml:space="preserve"> – </w:t>
      </w:r>
      <w:r w:rsidRPr="009E26C3">
        <w:rPr>
          <w:rFonts w:asciiTheme="majorEastAsia" w:eastAsiaTheme="majorEastAsia" w:hAnsiTheme="majorEastAsia" w:hint="eastAsia"/>
        </w:rPr>
        <w:t>新增</w:t>
      </w:r>
      <w:r w:rsidRPr="009E26C3">
        <w:rPr>
          <w:rFonts w:asciiTheme="majorEastAsia" w:eastAsiaTheme="majorEastAsia" w:hAnsiTheme="majorEastAsia"/>
        </w:rPr>
        <w:t xml:space="preserve">  </w:t>
      </w:r>
      <w:r w:rsidRPr="009E26C3">
        <w:rPr>
          <w:rFonts w:asciiTheme="majorEastAsia" w:eastAsiaTheme="majorEastAsia" w:hAnsiTheme="majorEastAsia"/>
          <w:b/>
        </w:rPr>
        <w:t>M</w:t>
      </w:r>
      <w:r w:rsidRPr="009E26C3">
        <w:rPr>
          <w:rFonts w:asciiTheme="majorEastAsia" w:eastAsiaTheme="majorEastAsia" w:hAnsiTheme="majorEastAsia"/>
        </w:rPr>
        <w:t xml:space="preserve"> – </w:t>
      </w:r>
      <w:r w:rsidRPr="009E26C3">
        <w:rPr>
          <w:rFonts w:asciiTheme="majorEastAsia" w:eastAsiaTheme="majorEastAsia" w:hAnsiTheme="majorEastAsia" w:hint="eastAsia"/>
        </w:rPr>
        <w:t>修改</w:t>
      </w:r>
      <w:r w:rsidRPr="009E26C3">
        <w:rPr>
          <w:rFonts w:asciiTheme="majorEastAsia" w:eastAsiaTheme="majorEastAsia" w:hAnsiTheme="majorEastAsia"/>
        </w:rPr>
        <w:t xml:space="preserve">  </w:t>
      </w:r>
      <w:r w:rsidRPr="009E26C3">
        <w:rPr>
          <w:rFonts w:asciiTheme="majorEastAsia" w:eastAsiaTheme="majorEastAsia" w:hAnsiTheme="majorEastAsia"/>
          <w:b/>
        </w:rPr>
        <w:t>D</w:t>
      </w:r>
      <w:r w:rsidRPr="009E26C3">
        <w:rPr>
          <w:rFonts w:asciiTheme="majorEastAsia" w:eastAsiaTheme="majorEastAsia" w:hAnsiTheme="majorEastAsia"/>
        </w:rPr>
        <w:t xml:space="preserve"> – </w:t>
      </w:r>
      <w:r w:rsidRPr="009E26C3">
        <w:rPr>
          <w:rFonts w:asciiTheme="majorEastAsia" w:eastAsiaTheme="majorEastAsia" w:hAnsiTheme="majorEastAsia" w:hint="eastAsia"/>
        </w:rPr>
        <w:t>删除</w:t>
      </w:r>
    </w:p>
    <w:tbl>
      <w:tblPr>
        <w:tblW w:w="8364" w:type="dxa"/>
        <w:jc w:val="center"/>
        <w:tblLayout w:type="fixed"/>
        <w:tblCellMar>
          <w:left w:w="80" w:type="dxa"/>
          <w:right w:w="80" w:type="dxa"/>
        </w:tblCellMar>
        <w:tblLook w:val="0000" w:firstRow="0" w:lastRow="0" w:firstColumn="0" w:lastColumn="0" w:noHBand="0" w:noVBand="0"/>
      </w:tblPr>
      <w:tblGrid>
        <w:gridCol w:w="746"/>
        <w:gridCol w:w="1260"/>
        <w:gridCol w:w="1433"/>
        <w:gridCol w:w="720"/>
        <w:gridCol w:w="2707"/>
        <w:gridCol w:w="1498"/>
      </w:tblGrid>
      <w:tr w:rsidR="008120DA" w:rsidRPr="009E26C3" w:rsidTr="009E26C3">
        <w:tblPrEx>
          <w:tblCellMar>
            <w:top w:w="0" w:type="dxa"/>
            <w:bottom w:w="0" w:type="dxa"/>
          </w:tblCellMar>
        </w:tblPrEx>
        <w:trPr>
          <w:cantSplit/>
          <w:jc w:val="center"/>
        </w:trPr>
        <w:tc>
          <w:tcPr>
            <w:tcW w:w="746" w:type="dxa"/>
            <w:tcBorders>
              <w:top w:val="single" w:sz="6" w:space="0" w:color="auto"/>
              <w:left w:val="single" w:sz="6" w:space="0" w:color="auto"/>
              <w:bottom w:val="single" w:sz="6" w:space="0" w:color="auto"/>
              <w:right w:val="single" w:sz="6" w:space="0" w:color="auto"/>
            </w:tcBorders>
          </w:tcPr>
          <w:p w:rsidR="008120DA" w:rsidRPr="009E26C3" w:rsidRDefault="008120DA" w:rsidP="009E2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EastAsia" w:eastAsiaTheme="majorEastAsia" w:hAnsiTheme="majorEastAsia" w:hint="eastAsia"/>
                <w:b/>
              </w:rPr>
            </w:pPr>
          </w:p>
          <w:p w:rsidR="008120DA" w:rsidRPr="009E26C3" w:rsidRDefault="008120DA" w:rsidP="009E2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EastAsia" w:eastAsiaTheme="majorEastAsia" w:hAnsiTheme="majorEastAsia" w:hint="eastAsia"/>
                <w:b/>
              </w:rPr>
            </w:pPr>
            <w:r w:rsidRPr="009E26C3">
              <w:rPr>
                <w:rFonts w:asciiTheme="majorEastAsia" w:eastAsiaTheme="majorEastAsia" w:hAnsiTheme="majorEastAsia" w:hint="eastAsia"/>
                <w:b/>
              </w:rPr>
              <w:t>修改号</w:t>
            </w:r>
          </w:p>
        </w:tc>
        <w:tc>
          <w:tcPr>
            <w:tcW w:w="1260" w:type="dxa"/>
            <w:tcBorders>
              <w:top w:val="single" w:sz="6" w:space="0" w:color="auto"/>
              <w:left w:val="single" w:sz="6" w:space="0" w:color="auto"/>
              <w:bottom w:val="single" w:sz="6" w:space="0" w:color="auto"/>
              <w:right w:val="single" w:sz="6" w:space="0" w:color="auto"/>
            </w:tcBorders>
            <w:vAlign w:val="center"/>
          </w:tcPr>
          <w:p w:rsidR="008120DA" w:rsidRPr="009E26C3" w:rsidRDefault="008120DA" w:rsidP="009E2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EastAsia" w:eastAsiaTheme="majorEastAsia" w:hAnsiTheme="majorEastAsia" w:hint="eastAsia"/>
                <w:b/>
              </w:rPr>
            </w:pPr>
            <w:r w:rsidRPr="009E26C3">
              <w:rPr>
                <w:rFonts w:asciiTheme="majorEastAsia" w:eastAsiaTheme="majorEastAsia" w:hAnsiTheme="majorEastAsia" w:hint="eastAsia"/>
                <w:b/>
              </w:rPr>
              <w:t>日期</w:t>
            </w:r>
          </w:p>
        </w:tc>
        <w:tc>
          <w:tcPr>
            <w:tcW w:w="1433" w:type="dxa"/>
            <w:tcBorders>
              <w:top w:val="single" w:sz="6" w:space="0" w:color="auto"/>
              <w:left w:val="single" w:sz="6" w:space="0" w:color="auto"/>
              <w:bottom w:val="single" w:sz="6" w:space="0" w:color="auto"/>
              <w:right w:val="single" w:sz="6" w:space="0" w:color="auto"/>
            </w:tcBorders>
            <w:vAlign w:val="center"/>
          </w:tcPr>
          <w:p w:rsidR="008120DA" w:rsidRPr="009E26C3" w:rsidRDefault="008120DA" w:rsidP="009E2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EastAsia" w:eastAsiaTheme="majorEastAsia" w:hAnsiTheme="majorEastAsia" w:hint="eastAsia"/>
                <w:b/>
              </w:rPr>
            </w:pPr>
            <w:r w:rsidRPr="009E26C3">
              <w:rPr>
                <w:rFonts w:asciiTheme="majorEastAsia" w:eastAsiaTheme="majorEastAsia" w:hAnsiTheme="majorEastAsia" w:hint="eastAsia"/>
                <w:b/>
              </w:rPr>
              <w:t>影响的范围</w:t>
            </w:r>
          </w:p>
        </w:tc>
        <w:tc>
          <w:tcPr>
            <w:tcW w:w="720" w:type="dxa"/>
            <w:tcBorders>
              <w:top w:val="single" w:sz="6" w:space="0" w:color="auto"/>
              <w:left w:val="single" w:sz="6" w:space="0" w:color="auto"/>
              <w:bottom w:val="single" w:sz="6" w:space="0" w:color="auto"/>
              <w:right w:val="single" w:sz="6" w:space="0" w:color="auto"/>
            </w:tcBorders>
            <w:vAlign w:val="center"/>
          </w:tcPr>
          <w:p w:rsidR="008120DA" w:rsidRPr="009E26C3" w:rsidRDefault="008120DA" w:rsidP="009E2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EastAsia" w:eastAsiaTheme="majorEastAsia" w:hAnsiTheme="majorEastAsia"/>
                <w:b/>
              </w:rPr>
            </w:pPr>
            <w:r w:rsidRPr="009E26C3">
              <w:rPr>
                <w:rFonts w:asciiTheme="majorEastAsia" w:eastAsiaTheme="majorEastAsia" w:hAnsiTheme="majorEastAsia"/>
                <w:b/>
              </w:rPr>
              <w:t>A*</w:t>
            </w:r>
            <w:r w:rsidRPr="009E26C3">
              <w:rPr>
                <w:rFonts w:asciiTheme="majorEastAsia" w:eastAsiaTheme="majorEastAsia" w:hAnsiTheme="majorEastAsia"/>
                <w:b/>
              </w:rPr>
              <w:br/>
              <w:t>M</w:t>
            </w:r>
            <w:r w:rsidRPr="009E26C3">
              <w:rPr>
                <w:rFonts w:asciiTheme="majorEastAsia" w:eastAsiaTheme="majorEastAsia" w:hAnsiTheme="majorEastAsia"/>
                <w:b/>
              </w:rPr>
              <w:br/>
              <w:t>D</w:t>
            </w:r>
          </w:p>
        </w:tc>
        <w:tc>
          <w:tcPr>
            <w:tcW w:w="2707" w:type="dxa"/>
            <w:tcBorders>
              <w:top w:val="single" w:sz="6" w:space="0" w:color="auto"/>
              <w:left w:val="single" w:sz="6" w:space="0" w:color="auto"/>
              <w:bottom w:val="single" w:sz="6" w:space="0" w:color="auto"/>
              <w:right w:val="single" w:sz="6" w:space="0" w:color="auto"/>
            </w:tcBorders>
            <w:vAlign w:val="center"/>
          </w:tcPr>
          <w:p w:rsidR="008120DA" w:rsidRPr="009E26C3" w:rsidRDefault="008120DA" w:rsidP="009E2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EastAsia" w:eastAsiaTheme="majorEastAsia" w:hAnsiTheme="majorEastAsia" w:hint="eastAsia"/>
                <w:b/>
              </w:rPr>
            </w:pPr>
            <w:r w:rsidRPr="009E26C3">
              <w:rPr>
                <w:rFonts w:asciiTheme="majorEastAsia" w:eastAsiaTheme="majorEastAsia" w:hAnsiTheme="majorEastAsia" w:hint="eastAsia"/>
                <w:b/>
              </w:rPr>
              <w:t>概 要 描 述</w:t>
            </w:r>
          </w:p>
        </w:tc>
        <w:tc>
          <w:tcPr>
            <w:tcW w:w="1498" w:type="dxa"/>
            <w:tcBorders>
              <w:top w:val="single" w:sz="6" w:space="0" w:color="auto"/>
              <w:left w:val="single" w:sz="6" w:space="0" w:color="auto"/>
              <w:bottom w:val="single" w:sz="6" w:space="0" w:color="auto"/>
              <w:right w:val="single" w:sz="6" w:space="0" w:color="auto"/>
            </w:tcBorders>
            <w:vAlign w:val="center"/>
          </w:tcPr>
          <w:p w:rsidR="008120DA" w:rsidRPr="009E26C3" w:rsidRDefault="008120DA" w:rsidP="009E2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EastAsia" w:eastAsiaTheme="majorEastAsia" w:hAnsiTheme="majorEastAsia" w:hint="eastAsia"/>
                <w:b/>
              </w:rPr>
            </w:pPr>
            <w:r w:rsidRPr="009E26C3">
              <w:rPr>
                <w:rFonts w:asciiTheme="majorEastAsia" w:eastAsiaTheme="majorEastAsia" w:hAnsiTheme="majorEastAsia" w:hint="eastAsia"/>
                <w:b/>
              </w:rPr>
              <w:t>修改的需求号</w:t>
            </w:r>
          </w:p>
        </w:tc>
      </w:tr>
      <w:tr w:rsidR="008120DA" w:rsidRPr="009E26C3" w:rsidTr="009E26C3">
        <w:tblPrEx>
          <w:tblCellMar>
            <w:top w:w="0" w:type="dxa"/>
            <w:bottom w:w="0" w:type="dxa"/>
          </w:tblCellMar>
        </w:tblPrEx>
        <w:trPr>
          <w:cantSplit/>
          <w:jc w:val="center"/>
        </w:trPr>
        <w:tc>
          <w:tcPr>
            <w:tcW w:w="746" w:type="dxa"/>
            <w:tcBorders>
              <w:top w:val="single" w:sz="6" w:space="0" w:color="auto"/>
              <w:left w:val="single" w:sz="6" w:space="0" w:color="auto"/>
              <w:right w:val="single" w:sz="6" w:space="0" w:color="auto"/>
            </w:tcBorders>
          </w:tcPr>
          <w:p w:rsidR="008120DA" w:rsidRPr="009E26C3" w:rsidRDefault="008120DA" w:rsidP="009E2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EastAsia" w:eastAsiaTheme="majorEastAsia" w:hAnsiTheme="majorEastAsia"/>
              </w:rPr>
            </w:pPr>
            <w:r w:rsidRPr="009E26C3">
              <w:rPr>
                <w:rFonts w:asciiTheme="majorEastAsia" w:eastAsiaTheme="majorEastAsia" w:hAnsiTheme="majorEastAsia"/>
              </w:rPr>
              <w:t>001</w:t>
            </w:r>
          </w:p>
        </w:tc>
        <w:tc>
          <w:tcPr>
            <w:tcW w:w="1260" w:type="dxa"/>
            <w:tcBorders>
              <w:top w:val="single" w:sz="6" w:space="0" w:color="auto"/>
              <w:left w:val="single" w:sz="6" w:space="0" w:color="auto"/>
              <w:right w:val="single" w:sz="6" w:space="0" w:color="auto"/>
            </w:tcBorders>
          </w:tcPr>
          <w:p w:rsidR="008120DA" w:rsidRPr="009E26C3" w:rsidRDefault="008120DA" w:rsidP="009E2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EastAsia" w:eastAsiaTheme="majorEastAsia" w:hAnsiTheme="majorEastAsia" w:hint="eastAsia"/>
              </w:rPr>
            </w:pPr>
            <w:r w:rsidRPr="009E26C3">
              <w:rPr>
                <w:rFonts w:asciiTheme="majorEastAsia" w:eastAsiaTheme="majorEastAsia" w:hAnsiTheme="majorEastAsia"/>
              </w:rPr>
              <w:t>2016-10-21</w:t>
            </w:r>
          </w:p>
        </w:tc>
        <w:tc>
          <w:tcPr>
            <w:tcW w:w="1433" w:type="dxa"/>
            <w:tcBorders>
              <w:top w:val="single" w:sz="6" w:space="0" w:color="auto"/>
              <w:left w:val="single" w:sz="6" w:space="0" w:color="auto"/>
              <w:right w:val="single" w:sz="6" w:space="0" w:color="auto"/>
            </w:tcBorders>
          </w:tcPr>
          <w:p w:rsidR="008120DA" w:rsidRPr="009E26C3" w:rsidRDefault="008120DA" w:rsidP="009E2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ajorEastAsia" w:eastAsiaTheme="majorEastAsia" w:hAnsiTheme="majorEastAsia" w:hint="eastAsia"/>
              </w:rPr>
            </w:pPr>
            <w:r w:rsidRPr="009E26C3">
              <w:rPr>
                <w:rFonts w:asciiTheme="majorEastAsia" w:eastAsiaTheme="majorEastAsia" w:hAnsiTheme="majorEastAsia" w:hint="eastAsia"/>
              </w:rPr>
              <w:t>大纲</w:t>
            </w:r>
          </w:p>
        </w:tc>
        <w:tc>
          <w:tcPr>
            <w:tcW w:w="720" w:type="dxa"/>
            <w:tcBorders>
              <w:top w:val="single" w:sz="6" w:space="0" w:color="auto"/>
              <w:left w:val="single" w:sz="6" w:space="0" w:color="auto"/>
              <w:right w:val="single" w:sz="6" w:space="0" w:color="auto"/>
            </w:tcBorders>
          </w:tcPr>
          <w:p w:rsidR="008120DA" w:rsidRPr="009E26C3" w:rsidRDefault="008120DA" w:rsidP="009E2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ajorEastAsia" w:eastAsiaTheme="majorEastAsia" w:hAnsiTheme="majorEastAsia" w:hint="eastAsia"/>
              </w:rPr>
            </w:pPr>
          </w:p>
        </w:tc>
        <w:tc>
          <w:tcPr>
            <w:tcW w:w="2707" w:type="dxa"/>
            <w:tcBorders>
              <w:top w:val="single" w:sz="6" w:space="0" w:color="auto"/>
              <w:left w:val="single" w:sz="6" w:space="0" w:color="auto"/>
              <w:right w:val="single" w:sz="6" w:space="0" w:color="auto"/>
            </w:tcBorders>
          </w:tcPr>
          <w:p w:rsidR="008120DA" w:rsidRPr="009E26C3" w:rsidRDefault="008120DA" w:rsidP="009E2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ajorEastAsia" w:eastAsiaTheme="majorEastAsia" w:hAnsiTheme="majorEastAsia" w:hint="eastAsia"/>
              </w:rPr>
            </w:pPr>
          </w:p>
          <w:p w:rsidR="008120DA" w:rsidRPr="009E26C3" w:rsidRDefault="008120DA" w:rsidP="009E2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ajorEastAsia" w:eastAsiaTheme="majorEastAsia" w:hAnsiTheme="majorEastAsia" w:hint="eastAsia"/>
              </w:rPr>
            </w:pPr>
          </w:p>
        </w:tc>
        <w:tc>
          <w:tcPr>
            <w:tcW w:w="1498" w:type="dxa"/>
            <w:tcBorders>
              <w:top w:val="single" w:sz="6" w:space="0" w:color="auto"/>
              <w:left w:val="single" w:sz="6" w:space="0" w:color="auto"/>
              <w:right w:val="single" w:sz="6" w:space="0" w:color="auto"/>
            </w:tcBorders>
          </w:tcPr>
          <w:p w:rsidR="008120DA" w:rsidRPr="009E26C3" w:rsidRDefault="008120DA" w:rsidP="009E2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ajorEastAsia" w:eastAsiaTheme="majorEastAsia" w:hAnsiTheme="majorEastAsia"/>
              </w:rPr>
            </w:pPr>
          </w:p>
        </w:tc>
      </w:tr>
    </w:tbl>
    <w:p w:rsidR="008120DA" w:rsidRPr="009E26C3" w:rsidRDefault="008120DA" w:rsidP="008120DA">
      <w:pPr>
        <w:rPr>
          <w:rFonts w:asciiTheme="majorEastAsia" w:eastAsiaTheme="majorEastAsia" w:hAnsiTheme="majorEastAsia"/>
        </w:rPr>
      </w:pPr>
    </w:p>
    <w:p w:rsidR="00CC6F8D" w:rsidRPr="009E26C3" w:rsidRDefault="008120DA" w:rsidP="00CC6F8D">
      <w:pPr>
        <w:spacing w:line="240" w:lineRule="auto"/>
        <w:jc w:val="center"/>
        <w:rPr>
          <w:rFonts w:asciiTheme="majorEastAsia" w:eastAsiaTheme="majorEastAsia" w:hAnsiTheme="majorEastAsia"/>
        </w:rPr>
      </w:pPr>
      <w:r w:rsidRPr="009E26C3">
        <w:rPr>
          <w:rFonts w:asciiTheme="majorEastAsia" w:eastAsiaTheme="majorEastAsia" w:hAnsiTheme="majorEastAsia"/>
        </w:rPr>
        <w:br w:type="page"/>
      </w:r>
      <w:r w:rsidRPr="009E26C3">
        <w:rPr>
          <w:rFonts w:asciiTheme="majorEastAsia" w:eastAsiaTheme="majorEastAsia" w:hAnsiTheme="majorEastAsia" w:hint="eastAsia"/>
          <w:b/>
          <w:bCs/>
        </w:rPr>
        <w:lastRenderedPageBreak/>
        <w:t>目  录</w:t>
      </w:r>
    </w:p>
    <w:sdt>
      <w:sdtPr>
        <w:rPr>
          <w:lang w:val="zh-CN"/>
        </w:rPr>
        <w:id w:val="437416899"/>
        <w:docPartObj>
          <w:docPartGallery w:val="Table of Contents"/>
          <w:docPartUnique/>
        </w:docPartObj>
      </w:sdtPr>
      <w:sdtEndPr>
        <w:rPr>
          <w:rFonts w:ascii="Times New Roman" w:eastAsia="宋体" w:hAnsi="Times New Roman" w:cs="Times New Roman"/>
          <w:b/>
          <w:bCs/>
          <w:color w:val="auto"/>
          <w:kern w:val="2"/>
          <w:sz w:val="24"/>
          <w:szCs w:val="24"/>
        </w:rPr>
      </w:sdtEndPr>
      <w:sdtContent>
        <w:p w:rsidR="00CC6F8D" w:rsidRDefault="00CC6F8D">
          <w:pPr>
            <w:pStyle w:val="TOC"/>
          </w:pPr>
          <w:r>
            <w:rPr>
              <w:lang w:val="zh-CN"/>
            </w:rPr>
            <w:t>目录</w:t>
          </w:r>
        </w:p>
        <w:p w:rsidR="00CC6F8D" w:rsidRDefault="00CC6F8D">
          <w:pPr>
            <w:pStyle w:val="10"/>
            <w:tabs>
              <w:tab w:val="left" w:pos="420"/>
              <w:tab w:val="right" w:leader="dot" w:pos="8302"/>
            </w:tabs>
            <w:rPr>
              <w:rFonts w:asciiTheme="minorHAnsi" w:eastAsiaTheme="minorEastAsia" w:hAnsiTheme="minorHAnsi" w:cstheme="minorBidi"/>
              <w:b w:val="0"/>
              <w:bCs w:val="0"/>
              <w:noProof/>
              <w:sz w:val="21"/>
              <w:szCs w:val="22"/>
            </w:rPr>
          </w:pPr>
          <w:r>
            <w:fldChar w:fldCharType="begin"/>
          </w:r>
          <w:r>
            <w:instrText xml:space="preserve"> TOC \o "1-3" \h \z \u </w:instrText>
          </w:r>
          <w:r>
            <w:fldChar w:fldCharType="separate"/>
          </w:r>
          <w:hyperlink w:anchor="_Toc464792500" w:history="1">
            <w:r w:rsidRPr="00C059A6">
              <w:rPr>
                <w:rStyle w:val="a5"/>
                <w:rFonts w:asciiTheme="majorEastAsia" w:eastAsiaTheme="majorEastAsia" w:hAnsiTheme="majorEastAsia"/>
                <w:noProof/>
              </w:rPr>
              <w:t>1</w:t>
            </w:r>
            <w:r>
              <w:rPr>
                <w:rFonts w:asciiTheme="minorHAnsi" w:eastAsiaTheme="minorEastAsia" w:hAnsiTheme="minorHAnsi" w:cstheme="minorBidi"/>
                <w:b w:val="0"/>
                <w:bCs w:val="0"/>
                <w:noProof/>
                <w:sz w:val="21"/>
                <w:szCs w:val="22"/>
              </w:rPr>
              <w:tab/>
            </w:r>
            <w:r w:rsidRPr="00C059A6">
              <w:rPr>
                <w:rStyle w:val="a5"/>
                <w:rFonts w:asciiTheme="majorEastAsia" w:eastAsiaTheme="majorEastAsia" w:hAnsiTheme="majorEastAsia" w:hint="eastAsia"/>
                <w:noProof/>
              </w:rPr>
              <w:t>引言</w:t>
            </w:r>
            <w:r>
              <w:rPr>
                <w:noProof/>
                <w:webHidden/>
              </w:rPr>
              <w:tab/>
            </w:r>
            <w:r>
              <w:rPr>
                <w:noProof/>
                <w:webHidden/>
              </w:rPr>
              <w:fldChar w:fldCharType="begin"/>
            </w:r>
            <w:r>
              <w:rPr>
                <w:noProof/>
                <w:webHidden/>
              </w:rPr>
              <w:instrText xml:space="preserve"> PAGEREF _Toc464792500 \h </w:instrText>
            </w:r>
            <w:r>
              <w:rPr>
                <w:noProof/>
                <w:webHidden/>
              </w:rPr>
            </w:r>
            <w:r>
              <w:rPr>
                <w:noProof/>
                <w:webHidden/>
              </w:rPr>
              <w:fldChar w:fldCharType="separate"/>
            </w:r>
            <w:r w:rsidR="00B8195C">
              <w:rPr>
                <w:noProof/>
                <w:webHidden/>
              </w:rPr>
              <w:t>5</w:t>
            </w:r>
            <w:r>
              <w:rPr>
                <w:noProof/>
                <w:webHidden/>
              </w:rPr>
              <w:fldChar w:fldCharType="end"/>
            </w:r>
          </w:hyperlink>
        </w:p>
        <w:p w:rsidR="00CC6F8D" w:rsidRDefault="00CC6F8D">
          <w:pPr>
            <w:pStyle w:val="21"/>
            <w:tabs>
              <w:tab w:val="right" w:leader="dot" w:pos="8302"/>
            </w:tabs>
            <w:ind w:left="480"/>
            <w:rPr>
              <w:rFonts w:asciiTheme="minorHAnsi" w:eastAsiaTheme="minorEastAsia" w:hAnsiTheme="minorHAnsi" w:cstheme="minorBidi"/>
              <w:noProof/>
              <w:sz w:val="21"/>
              <w:szCs w:val="22"/>
            </w:rPr>
          </w:pPr>
          <w:hyperlink w:anchor="_Toc464792501" w:history="1">
            <w:r w:rsidRPr="00C059A6">
              <w:rPr>
                <w:rStyle w:val="a5"/>
                <w:rFonts w:asciiTheme="majorEastAsia" w:eastAsiaTheme="majorEastAsia" w:hAnsiTheme="majorEastAsia"/>
                <w:noProof/>
              </w:rPr>
              <w:t>1.1</w:t>
            </w:r>
            <w:r>
              <w:rPr>
                <w:noProof/>
                <w:webHidden/>
              </w:rPr>
              <w:tab/>
            </w:r>
            <w:r>
              <w:rPr>
                <w:noProof/>
                <w:webHidden/>
              </w:rPr>
              <w:fldChar w:fldCharType="begin"/>
            </w:r>
            <w:r>
              <w:rPr>
                <w:noProof/>
                <w:webHidden/>
              </w:rPr>
              <w:instrText xml:space="preserve"> PAGEREF _Toc464792501 \h </w:instrText>
            </w:r>
            <w:r>
              <w:rPr>
                <w:noProof/>
                <w:webHidden/>
              </w:rPr>
            </w:r>
            <w:r>
              <w:rPr>
                <w:noProof/>
                <w:webHidden/>
              </w:rPr>
              <w:fldChar w:fldCharType="separate"/>
            </w:r>
            <w:r w:rsidR="00B8195C">
              <w:rPr>
                <w:noProof/>
                <w:webHidden/>
              </w:rPr>
              <w:t>5</w:t>
            </w:r>
            <w:r>
              <w:rPr>
                <w:noProof/>
                <w:webHidden/>
              </w:rPr>
              <w:fldChar w:fldCharType="end"/>
            </w:r>
          </w:hyperlink>
        </w:p>
        <w:p w:rsidR="00CC6F8D" w:rsidRDefault="00CC6F8D">
          <w:pPr>
            <w:pStyle w:val="21"/>
            <w:tabs>
              <w:tab w:val="right" w:leader="dot" w:pos="8302"/>
            </w:tabs>
            <w:ind w:left="480"/>
            <w:rPr>
              <w:rFonts w:asciiTheme="minorHAnsi" w:eastAsiaTheme="minorEastAsia" w:hAnsiTheme="minorHAnsi" w:cstheme="minorBidi"/>
              <w:noProof/>
              <w:sz w:val="21"/>
              <w:szCs w:val="22"/>
            </w:rPr>
          </w:pPr>
          <w:hyperlink w:anchor="_Toc464792502" w:history="1">
            <w:r w:rsidRPr="00C059A6">
              <w:rPr>
                <w:rStyle w:val="a5"/>
                <w:rFonts w:asciiTheme="majorEastAsia" w:eastAsiaTheme="majorEastAsia" w:hAnsiTheme="majorEastAsia"/>
                <w:noProof/>
              </w:rPr>
              <w:t>1.2</w:t>
            </w:r>
            <w:r>
              <w:rPr>
                <w:noProof/>
                <w:webHidden/>
              </w:rPr>
              <w:tab/>
            </w:r>
            <w:r>
              <w:rPr>
                <w:noProof/>
                <w:webHidden/>
              </w:rPr>
              <w:fldChar w:fldCharType="begin"/>
            </w:r>
            <w:r>
              <w:rPr>
                <w:noProof/>
                <w:webHidden/>
              </w:rPr>
              <w:instrText xml:space="preserve"> PAGEREF _Toc464792502 \h </w:instrText>
            </w:r>
            <w:r>
              <w:rPr>
                <w:noProof/>
                <w:webHidden/>
              </w:rPr>
            </w:r>
            <w:r>
              <w:rPr>
                <w:noProof/>
                <w:webHidden/>
              </w:rPr>
              <w:fldChar w:fldCharType="separate"/>
            </w:r>
            <w:r w:rsidR="00B8195C">
              <w:rPr>
                <w:noProof/>
                <w:webHidden/>
              </w:rPr>
              <w:t>5</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03" w:history="1">
            <w:r w:rsidRPr="00C059A6">
              <w:rPr>
                <w:rStyle w:val="a5"/>
                <w:rFonts w:asciiTheme="majorEastAsia" w:eastAsiaTheme="majorEastAsia" w:hAnsiTheme="majorEastAsia"/>
                <w:noProof/>
              </w:rPr>
              <w:t>1.3</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目的</w:t>
            </w:r>
            <w:r>
              <w:rPr>
                <w:noProof/>
                <w:webHidden/>
              </w:rPr>
              <w:tab/>
            </w:r>
            <w:r>
              <w:rPr>
                <w:noProof/>
                <w:webHidden/>
              </w:rPr>
              <w:fldChar w:fldCharType="begin"/>
            </w:r>
            <w:r>
              <w:rPr>
                <w:noProof/>
                <w:webHidden/>
              </w:rPr>
              <w:instrText xml:space="preserve"> PAGEREF _Toc464792503 \h </w:instrText>
            </w:r>
            <w:r>
              <w:rPr>
                <w:noProof/>
                <w:webHidden/>
              </w:rPr>
            </w:r>
            <w:r>
              <w:rPr>
                <w:noProof/>
                <w:webHidden/>
              </w:rPr>
              <w:fldChar w:fldCharType="separate"/>
            </w:r>
            <w:r w:rsidR="00B8195C">
              <w:rPr>
                <w:noProof/>
                <w:webHidden/>
              </w:rPr>
              <w:t>6</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04" w:history="1">
            <w:r w:rsidRPr="00C059A6">
              <w:rPr>
                <w:rStyle w:val="a5"/>
                <w:rFonts w:asciiTheme="majorEastAsia" w:eastAsiaTheme="majorEastAsia" w:hAnsiTheme="majorEastAsia"/>
                <w:noProof/>
              </w:rPr>
              <w:t>1.4</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文档约定</w:t>
            </w:r>
            <w:r>
              <w:rPr>
                <w:noProof/>
                <w:webHidden/>
              </w:rPr>
              <w:tab/>
            </w:r>
            <w:r>
              <w:rPr>
                <w:noProof/>
                <w:webHidden/>
              </w:rPr>
              <w:fldChar w:fldCharType="begin"/>
            </w:r>
            <w:r>
              <w:rPr>
                <w:noProof/>
                <w:webHidden/>
              </w:rPr>
              <w:instrText xml:space="preserve"> PAGEREF _Toc464792504 \h </w:instrText>
            </w:r>
            <w:r>
              <w:rPr>
                <w:noProof/>
                <w:webHidden/>
              </w:rPr>
            </w:r>
            <w:r>
              <w:rPr>
                <w:noProof/>
                <w:webHidden/>
              </w:rPr>
              <w:fldChar w:fldCharType="separate"/>
            </w:r>
            <w:r w:rsidR="00B8195C">
              <w:rPr>
                <w:noProof/>
                <w:webHidden/>
              </w:rPr>
              <w:t>6</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05" w:history="1">
            <w:r w:rsidRPr="00C059A6">
              <w:rPr>
                <w:rStyle w:val="a5"/>
                <w:rFonts w:asciiTheme="majorEastAsia" w:eastAsiaTheme="majorEastAsia" w:hAnsiTheme="majorEastAsia"/>
                <w:noProof/>
              </w:rPr>
              <w:t>1.5</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预期的读者和阅读建议</w:t>
            </w:r>
            <w:r>
              <w:rPr>
                <w:noProof/>
                <w:webHidden/>
              </w:rPr>
              <w:tab/>
            </w:r>
            <w:r>
              <w:rPr>
                <w:noProof/>
                <w:webHidden/>
              </w:rPr>
              <w:fldChar w:fldCharType="begin"/>
            </w:r>
            <w:r>
              <w:rPr>
                <w:noProof/>
                <w:webHidden/>
              </w:rPr>
              <w:instrText xml:space="preserve"> PAGEREF _Toc464792505 \h </w:instrText>
            </w:r>
            <w:r>
              <w:rPr>
                <w:noProof/>
                <w:webHidden/>
              </w:rPr>
            </w:r>
            <w:r>
              <w:rPr>
                <w:noProof/>
                <w:webHidden/>
              </w:rPr>
              <w:fldChar w:fldCharType="separate"/>
            </w:r>
            <w:r w:rsidR="00B8195C">
              <w:rPr>
                <w:noProof/>
                <w:webHidden/>
              </w:rPr>
              <w:t>6</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06" w:history="1">
            <w:r w:rsidRPr="00C059A6">
              <w:rPr>
                <w:rStyle w:val="a5"/>
                <w:rFonts w:asciiTheme="majorEastAsia" w:eastAsiaTheme="majorEastAsia" w:hAnsiTheme="majorEastAsia"/>
                <w:noProof/>
              </w:rPr>
              <w:t>1.6</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产品的范围</w:t>
            </w:r>
            <w:r>
              <w:rPr>
                <w:noProof/>
                <w:webHidden/>
              </w:rPr>
              <w:tab/>
            </w:r>
            <w:r>
              <w:rPr>
                <w:noProof/>
                <w:webHidden/>
              </w:rPr>
              <w:fldChar w:fldCharType="begin"/>
            </w:r>
            <w:r>
              <w:rPr>
                <w:noProof/>
                <w:webHidden/>
              </w:rPr>
              <w:instrText xml:space="preserve"> PAGEREF _Toc464792506 \h </w:instrText>
            </w:r>
            <w:r>
              <w:rPr>
                <w:noProof/>
                <w:webHidden/>
              </w:rPr>
            </w:r>
            <w:r>
              <w:rPr>
                <w:noProof/>
                <w:webHidden/>
              </w:rPr>
              <w:fldChar w:fldCharType="separate"/>
            </w:r>
            <w:r w:rsidR="00B8195C">
              <w:rPr>
                <w:noProof/>
                <w:webHidden/>
              </w:rPr>
              <w:t>6</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07" w:history="1">
            <w:r w:rsidRPr="00C059A6">
              <w:rPr>
                <w:rStyle w:val="a5"/>
                <w:rFonts w:asciiTheme="majorEastAsia" w:eastAsiaTheme="majorEastAsia" w:hAnsiTheme="majorEastAsia"/>
                <w:noProof/>
              </w:rPr>
              <w:t>1.7</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参考文献</w:t>
            </w:r>
            <w:r>
              <w:rPr>
                <w:noProof/>
                <w:webHidden/>
              </w:rPr>
              <w:tab/>
            </w:r>
            <w:r>
              <w:rPr>
                <w:noProof/>
                <w:webHidden/>
              </w:rPr>
              <w:fldChar w:fldCharType="begin"/>
            </w:r>
            <w:r>
              <w:rPr>
                <w:noProof/>
                <w:webHidden/>
              </w:rPr>
              <w:instrText xml:space="preserve"> PAGEREF _Toc464792507 \h </w:instrText>
            </w:r>
            <w:r>
              <w:rPr>
                <w:noProof/>
                <w:webHidden/>
              </w:rPr>
            </w:r>
            <w:r>
              <w:rPr>
                <w:noProof/>
                <w:webHidden/>
              </w:rPr>
              <w:fldChar w:fldCharType="separate"/>
            </w:r>
            <w:r w:rsidR="00B8195C">
              <w:rPr>
                <w:noProof/>
                <w:webHidden/>
              </w:rPr>
              <w:t>6</w:t>
            </w:r>
            <w:r>
              <w:rPr>
                <w:noProof/>
                <w:webHidden/>
              </w:rPr>
              <w:fldChar w:fldCharType="end"/>
            </w:r>
          </w:hyperlink>
        </w:p>
        <w:p w:rsidR="00CC6F8D" w:rsidRDefault="00CC6F8D">
          <w:pPr>
            <w:pStyle w:val="10"/>
            <w:tabs>
              <w:tab w:val="left" w:pos="420"/>
              <w:tab w:val="right" w:leader="dot" w:pos="8302"/>
            </w:tabs>
            <w:rPr>
              <w:rFonts w:asciiTheme="minorHAnsi" w:eastAsiaTheme="minorEastAsia" w:hAnsiTheme="minorHAnsi" w:cstheme="minorBidi"/>
              <w:b w:val="0"/>
              <w:bCs w:val="0"/>
              <w:noProof/>
              <w:sz w:val="21"/>
              <w:szCs w:val="22"/>
            </w:rPr>
          </w:pPr>
          <w:hyperlink w:anchor="_Toc464792508" w:history="1">
            <w:r w:rsidRPr="00C059A6">
              <w:rPr>
                <w:rStyle w:val="a5"/>
                <w:rFonts w:asciiTheme="majorEastAsia" w:eastAsiaTheme="majorEastAsia" w:hAnsiTheme="majorEastAsia"/>
                <w:noProof/>
              </w:rPr>
              <w:t>2</w:t>
            </w:r>
            <w:r>
              <w:rPr>
                <w:rFonts w:asciiTheme="minorHAnsi" w:eastAsiaTheme="minorEastAsia" w:hAnsiTheme="minorHAnsi" w:cstheme="minorBidi"/>
                <w:b w:val="0"/>
                <w:bCs w:val="0"/>
                <w:noProof/>
                <w:sz w:val="21"/>
                <w:szCs w:val="22"/>
              </w:rPr>
              <w:tab/>
            </w:r>
            <w:r w:rsidRPr="00C059A6">
              <w:rPr>
                <w:rStyle w:val="a5"/>
                <w:rFonts w:asciiTheme="majorEastAsia" w:eastAsiaTheme="majorEastAsia" w:hAnsiTheme="majorEastAsia" w:hint="eastAsia"/>
                <w:noProof/>
              </w:rPr>
              <w:t>综合描述</w:t>
            </w:r>
            <w:r>
              <w:rPr>
                <w:noProof/>
                <w:webHidden/>
              </w:rPr>
              <w:tab/>
            </w:r>
            <w:r>
              <w:rPr>
                <w:noProof/>
                <w:webHidden/>
              </w:rPr>
              <w:fldChar w:fldCharType="begin"/>
            </w:r>
            <w:r>
              <w:rPr>
                <w:noProof/>
                <w:webHidden/>
              </w:rPr>
              <w:instrText xml:space="preserve"> PAGEREF _Toc464792508 \h </w:instrText>
            </w:r>
            <w:r>
              <w:rPr>
                <w:noProof/>
                <w:webHidden/>
              </w:rPr>
            </w:r>
            <w:r>
              <w:rPr>
                <w:noProof/>
                <w:webHidden/>
              </w:rPr>
              <w:fldChar w:fldCharType="separate"/>
            </w:r>
            <w:r w:rsidR="00B8195C">
              <w:rPr>
                <w:noProof/>
                <w:webHidden/>
              </w:rPr>
              <w:t>7</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09" w:history="1">
            <w:r w:rsidRPr="00C059A6">
              <w:rPr>
                <w:rStyle w:val="a5"/>
                <w:rFonts w:asciiTheme="majorEastAsia" w:eastAsiaTheme="majorEastAsia" w:hAnsiTheme="majorEastAsia"/>
                <w:noProof/>
              </w:rPr>
              <w:t>2.1</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产品的背景</w:t>
            </w:r>
            <w:r>
              <w:rPr>
                <w:noProof/>
                <w:webHidden/>
              </w:rPr>
              <w:tab/>
            </w:r>
            <w:r>
              <w:rPr>
                <w:noProof/>
                <w:webHidden/>
              </w:rPr>
              <w:fldChar w:fldCharType="begin"/>
            </w:r>
            <w:r>
              <w:rPr>
                <w:noProof/>
                <w:webHidden/>
              </w:rPr>
              <w:instrText xml:space="preserve"> PAGEREF _Toc464792509 \h </w:instrText>
            </w:r>
            <w:r>
              <w:rPr>
                <w:noProof/>
                <w:webHidden/>
              </w:rPr>
            </w:r>
            <w:r>
              <w:rPr>
                <w:noProof/>
                <w:webHidden/>
              </w:rPr>
              <w:fldChar w:fldCharType="separate"/>
            </w:r>
            <w:r w:rsidR="00B8195C">
              <w:rPr>
                <w:noProof/>
                <w:webHidden/>
              </w:rPr>
              <w:t>7</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10" w:history="1">
            <w:r w:rsidRPr="00C059A6">
              <w:rPr>
                <w:rStyle w:val="a5"/>
                <w:rFonts w:asciiTheme="majorEastAsia" w:eastAsiaTheme="majorEastAsia" w:hAnsiTheme="majorEastAsia"/>
                <w:noProof/>
              </w:rPr>
              <w:t>2.1.1</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应用系统功能列表</w:t>
            </w:r>
            <w:r>
              <w:rPr>
                <w:noProof/>
                <w:webHidden/>
              </w:rPr>
              <w:tab/>
            </w:r>
            <w:r>
              <w:rPr>
                <w:noProof/>
                <w:webHidden/>
              </w:rPr>
              <w:fldChar w:fldCharType="begin"/>
            </w:r>
            <w:r>
              <w:rPr>
                <w:noProof/>
                <w:webHidden/>
              </w:rPr>
              <w:instrText xml:space="preserve"> PAGEREF _Toc464792510 \h </w:instrText>
            </w:r>
            <w:r>
              <w:rPr>
                <w:noProof/>
                <w:webHidden/>
              </w:rPr>
            </w:r>
            <w:r>
              <w:rPr>
                <w:noProof/>
                <w:webHidden/>
              </w:rPr>
              <w:fldChar w:fldCharType="separate"/>
            </w:r>
            <w:r w:rsidR="00B8195C">
              <w:rPr>
                <w:noProof/>
                <w:webHidden/>
              </w:rPr>
              <w:t>7</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11" w:history="1">
            <w:r w:rsidRPr="00C059A6">
              <w:rPr>
                <w:rStyle w:val="a5"/>
                <w:rFonts w:asciiTheme="majorEastAsia" w:eastAsiaTheme="majorEastAsia" w:hAnsiTheme="majorEastAsia"/>
                <w:noProof/>
              </w:rPr>
              <w:t>2.2</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类和特征</w:t>
            </w:r>
            <w:r>
              <w:rPr>
                <w:noProof/>
                <w:webHidden/>
              </w:rPr>
              <w:tab/>
            </w:r>
            <w:r>
              <w:rPr>
                <w:noProof/>
                <w:webHidden/>
              </w:rPr>
              <w:fldChar w:fldCharType="begin"/>
            </w:r>
            <w:r>
              <w:rPr>
                <w:noProof/>
                <w:webHidden/>
              </w:rPr>
              <w:instrText xml:space="preserve"> PAGEREF _Toc464792511 \h </w:instrText>
            </w:r>
            <w:r>
              <w:rPr>
                <w:noProof/>
                <w:webHidden/>
              </w:rPr>
            </w:r>
            <w:r>
              <w:rPr>
                <w:noProof/>
                <w:webHidden/>
              </w:rPr>
              <w:fldChar w:fldCharType="separate"/>
            </w:r>
            <w:r w:rsidR="00B8195C">
              <w:rPr>
                <w:noProof/>
                <w:webHidden/>
              </w:rPr>
              <w:t>9</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12" w:history="1">
            <w:r w:rsidRPr="00C059A6">
              <w:rPr>
                <w:rStyle w:val="a5"/>
                <w:rFonts w:asciiTheme="majorEastAsia" w:eastAsiaTheme="majorEastAsia" w:hAnsiTheme="majorEastAsia"/>
                <w:noProof/>
              </w:rPr>
              <w:t>2.2.1</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卡牌</w:t>
            </w:r>
            <w:r w:rsidRPr="00C059A6">
              <w:rPr>
                <w:rStyle w:val="a5"/>
                <w:rFonts w:asciiTheme="majorEastAsia" w:eastAsiaTheme="majorEastAsia" w:hAnsiTheme="majorEastAsia"/>
                <w:noProof/>
              </w:rPr>
              <w:t>——</w:t>
            </w:r>
            <w:r w:rsidRPr="00C059A6">
              <w:rPr>
                <w:rStyle w:val="a5"/>
                <w:rFonts w:asciiTheme="majorEastAsia" w:eastAsiaTheme="majorEastAsia" w:hAnsiTheme="majorEastAsia" w:hint="eastAsia"/>
                <w:noProof/>
              </w:rPr>
              <w:t>装备牌</w:t>
            </w:r>
            <w:r>
              <w:rPr>
                <w:noProof/>
                <w:webHidden/>
              </w:rPr>
              <w:tab/>
            </w:r>
            <w:r>
              <w:rPr>
                <w:noProof/>
                <w:webHidden/>
              </w:rPr>
              <w:fldChar w:fldCharType="begin"/>
            </w:r>
            <w:r>
              <w:rPr>
                <w:noProof/>
                <w:webHidden/>
              </w:rPr>
              <w:instrText xml:space="preserve"> PAGEREF _Toc464792512 \h </w:instrText>
            </w:r>
            <w:r>
              <w:rPr>
                <w:noProof/>
                <w:webHidden/>
              </w:rPr>
            </w:r>
            <w:r>
              <w:rPr>
                <w:noProof/>
                <w:webHidden/>
              </w:rPr>
              <w:fldChar w:fldCharType="separate"/>
            </w:r>
            <w:r w:rsidR="00B8195C">
              <w:rPr>
                <w:noProof/>
                <w:webHidden/>
              </w:rPr>
              <w:t>9</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13" w:history="1">
            <w:r w:rsidRPr="00C059A6">
              <w:rPr>
                <w:rStyle w:val="a5"/>
                <w:rFonts w:asciiTheme="majorEastAsia" w:eastAsiaTheme="majorEastAsia" w:hAnsiTheme="majorEastAsia"/>
                <w:noProof/>
              </w:rPr>
              <w:t>2.2.2</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卡牌——锦囊牌</w:t>
            </w:r>
            <w:r>
              <w:rPr>
                <w:noProof/>
                <w:webHidden/>
              </w:rPr>
              <w:tab/>
            </w:r>
            <w:r>
              <w:rPr>
                <w:noProof/>
                <w:webHidden/>
              </w:rPr>
              <w:fldChar w:fldCharType="begin"/>
            </w:r>
            <w:r>
              <w:rPr>
                <w:noProof/>
                <w:webHidden/>
              </w:rPr>
              <w:instrText xml:space="preserve"> PAGEREF _Toc464792513 \h </w:instrText>
            </w:r>
            <w:r>
              <w:rPr>
                <w:noProof/>
                <w:webHidden/>
              </w:rPr>
            </w:r>
            <w:r>
              <w:rPr>
                <w:noProof/>
                <w:webHidden/>
              </w:rPr>
              <w:fldChar w:fldCharType="separate"/>
            </w:r>
            <w:r w:rsidR="00B8195C">
              <w:rPr>
                <w:noProof/>
                <w:webHidden/>
              </w:rPr>
              <w:t>9</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14" w:history="1">
            <w:r w:rsidRPr="00C059A6">
              <w:rPr>
                <w:rStyle w:val="a5"/>
                <w:rFonts w:asciiTheme="majorEastAsia" w:eastAsiaTheme="majorEastAsia" w:hAnsiTheme="majorEastAsia"/>
                <w:noProof/>
              </w:rPr>
              <w:t>2.2.3</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卡牌——身份牌</w:t>
            </w:r>
            <w:r>
              <w:rPr>
                <w:noProof/>
                <w:webHidden/>
              </w:rPr>
              <w:tab/>
            </w:r>
            <w:r>
              <w:rPr>
                <w:noProof/>
                <w:webHidden/>
              </w:rPr>
              <w:fldChar w:fldCharType="begin"/>
            </w:r>
            <w:r>
              <w:rPr>
                <w:noProof/>
                <w:webHidden/>
              </w:rPr>
              <w:instrText xml:space="preserve"> PAGEREF _Toc464792514 \h </w:instrText>
            </w:r>
            <w:r>
              <w:rPr>
                <w:noProof/>
                <w:webHidden/>
              </w:rPr>
            </w:r>
            <w:r>
              <w:rPr>
                <w:noProof/>
                <w:webHidden/>
              </w:rPr>
              <w:fldChar w:fldCharType="separate"/>
            </w:r>
            <w:r w:rsidR="00B8195C">
              <w:rPr>
                <w:noProof/>
                <w:webHidden/>
              </w:rPr>
              <w:t>10</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15" w:history="1">
            <w:r w:rsidRPr="00C059A6">
              <w:rPr>
                <w:rStyle w:val="a5"/>
                <w:rFonts w:asciiTheme="majorEastAsia" w:eastAsiaTheme="majorEastAsia" w:hAnsiTheme="majorEastAsia"/>
                <w:noProof/>
              </w:rPr>
              <w:t>2.2.4</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卡牌——基础牌</w:t>
            </w:r>
            <w:r>
              <w:rPr>
                <w:noProof/>
                <w:webHidden/>
              </w:rPr>
              <w:tab/>
            </w:r>
            <w:r>
              <w:rPr>
                <w:noProof/>
                <w:webHidden/>
              </w:rPr>
              <w:fldChar w:fldCharType="begin"/>
            </w:r>
            <w:r>
              <w:rPr>
                <w:noProof/>
                <w:webHidden/>
              </w:rPr>
              <w:instrText xml:space="preserve"> PAGEREF _Toc464792515 \h </w:instrText>
            </w:r>
            <w:r>
              <w:rPr>
                <w:noProof/>
                <w:webHidden/>
              </w:rPr>
            </w:r>
            <w:r>
              <w:rPr>
                <w:noProof/>
                <w:webHidden/>
              </w:rPr>
              <w:fldChar w:fldCharType="separate"/>
            </w:r>
            <w:r w:rsidR="00B8195C">
              <w:rPr>
                <w:noProof/>
                <w:webHidden/>
              </w:rPr>
              <w:t>10</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16" w:history="1">
            <w:r w:rsidRPr="00C059A6">
              <w:rPr>
                <w:rStyle w:val="a5"/>
                <w:rFonts w:asciiTheme="majorEastAsia" w:eastAsiaTheme="majorEastAsia" w:hAnsiTheme="majorEastAsia"/>
                <w:noProof/>
              </w:rPr>
              <w:t>2.2.5</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玩家</w:t>
            </w:r>
            <w:r>
              <w:rPr>
                <w:noProof/>
                <w:webHidden/>
              </w:rPr>
              <w:tab/>
            </w:r>
            <w:r>
              <w:rPr>
                <w:noProof/>
                <w:webHidden/>
              </w:rPr>
              <w:fldChar w:fldCharType="begin"/>
            </w:r>
            <w:r>
              <w:rPr>
                <w:noProof/>
                <w:webHidden/>
              </w:rPr>
              <w:instrText xml:space="preserve"> PAGEREF _Toc464792516 \h </w:instrText>
            </w:r>
            <w:r>
              <w:rPr>
                <w:noProof/>
                <w:webHidden/>
              </w:rPr>
            </w:r>
            <w:r>
              <w:rPr>
                <w:noProof/>
                <w:webHidden/>
              </w:rPr>
              <w:fldChar w:fldCharType="separate"/>
            </w:r>
            <w:r w:rsidR="00B8195C">
              <w:rPr>
                <w:noProof/>
                <w:webHidden/>
              </w:rPr>
              <w:t>12</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17" w:history="1">
            <w:r w:rsidRPr="00C059A6">
              <w:rPr>
                <w:rStyle w:val="a5"/>
                <w:rFonts w:asciiTheme="majorEastAsia" w:eastAsiaTheme="majorEastAsia" w:hAnsiTheme="majorEastAsia"/>
                <w:noProof/>
              </w:rPr>
              <w:t>2.2.6</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座位</w:t>
            </w:r>
            <w:r>
              <w:rPr>
                <w:noProof/>
                <w:webHidden/>
              </w:rPr>
              <w:tab/>
            </w:r>
            <w:r>
              <w:rPr>
                <w:noProof/>
                <w:webHidden/>
              </w:rPr>
              <w:fldChar w:fldCharType="begin"/>
            </w:r>
            <w:r>
              <w:rPr>
                <w:noProof/>
                <w:webHidden/>
              </w:rPr>
              <w:instrText xml:space="preserve"> PAGEREF _Toc464792517 \h </w:instrText>
            </w:r>
            <w:r>
              <w:rPr>
                <w:noProof/>
                <w:webHidden/>
              </w:rPr>
            </w:r>
            <w:r>
              <w:rPr>
                <w:noProof/>
                <w:webHidden/>
              </w:rPr>
              <w:fldChar w:fldCharType="separate"/>
            </w:r>
            <w:r w:rsidR="00B8195C">
              <w:rPr>
                <w:noProof/>
                <w:webHidden/>
              </w:rPr>
              <w:t>12</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18" w:history="1">
            <w:r w:rsidRPr="00C059A6">
              <w:rPr>
                <w:rStyle w:val="a5"/>
                <w:rFonts w:asciiTheme="majorEastAsia" w:eastAsiaTheme="majorEastAsia" w:hAnsiTheme="majorEastAsia"/>
                <w:noProof/>
              </w:rPr>
              <w:t>2.2.7</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体力</w:t>
            </w:r>
            <w:r>
              <w:rPr>
                <w:noProof/>
                <w:webHidden/>
              </w:rPr>
              <w:tab/>
            </w:r>
            <w:r>
              <w:rPr>
                <w:noProof/>
                <w:webHidden/>
              </w:rPr>
              <w:fldChar w:fldCharType="begin"/>
            </w:r>
            <w:r>
              <w:rPr>
                <w:noProof/>
                <w:webHidden/>
              </w:rPr>
              <w:instrText xml:space="preserve"> PAGEREF _Toc464792518 \h </w:instrText>
            </w:r>
            <w:r>
              <w:rPr>
                <w:noProof/>
                <w:webHidden/>
              </w:rPr>
            </w:r>
            <w:r>
              <w:rPr>
                <w:noProof/>
                <w:webHidden/>
              </w:rPr>
              <w:fldChar w:fldCharType="separate"/>
            </w:r>
            <w:r w:rsidR="00B8195C">
              <w:rPr>
                <w:noProof/>
                <w:webHidden/>
              </w:rPr>
              <w:t>12</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19" w:history="1">
            <w:r w:rsidRPr="00C059A6">
              <w:rPr>
                <w:rStyle w:val="a5"/>
                <w:rFonts w:asciiTheme="majorEastAsia" w:eastAsiaTheme="majorEastAsia" w:hAnsiTheme="majorEastAsia"/>
                <w:noProof/>
              </w:rPr>
              <w:t>2.2.8</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回合</w:t>
            </w:r>
            <w:r>
              <w:rPr>
                <w:noProof/>
                <w:webHidden/>
              </w:rPr>
              <w:tab/>
            </w:r>
            <w:r>
              <w:rPr>
                <w:noProof/>
                <w:webHidden/>
              </w:rPr>
              <w:fldChar w:fldCharType="begin"/>
            </w:r>
            <w:r>
              <w:rPr>
                <w:noProof/>
                <w:webHidden/>
              </w:rPr>
              <w:instrText xml:space="preserve"> PAGEREF _Toc464792519 \h </w:instrText>
            </w:r>
            <w:r>
              <w:rPr>
                <w:noProof/>
                <w:webHidden/>
              </w:rPr>
            </w:r>
            <w:r>
              <w:rPr>
                <w:noProof/>
                <w:webHidden/>
              </w:rPr>
              <w:fldChar w:fldCharType="separate"/>
            </w:r>
            <w:r w:rsidR="00B8195C">
              <w:rPr>
                <w:noProof/>
                <w:webHidden/>
              </w:rPr>
              <w:t>13</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20" w:history="1">
            <w:r w:rsidRPr="00C059A6">
              <w:rPr>
                <w:rStyle w:val="a5"/>
                <w:rFonts w:asciiTheme="majorEastAsia" w:eastAsiaTheme="majorEastAsia" w:hAnsiTheme="majorEastAsia"/>
                <w:noProof/>
              </w:rPr>
              <w:t>2.2.9</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武将</w:t>
            </w:r>
            <w:r>
              <w:rPr>
                <w:noProof/>
                <w:webHidden/>
              </w:rPr>
              <w:tab/>
            </w:r>
            <w:r>
              <w:rPr>
                <w:noProof/>
                <w:webHidden/>
              </w:rPr>
              <w:fldChar w:fldCharType="begin"/>
            </w:r>
            <w:r>
              <w:rPr>
                <w:noProof/>
                <w:webHidden/>
              </w:rPr>
              <w:instrText xml:space="preserve"> PAGEREF _Toc464792520 \h </w:instrText>
            </w:r>
            <w:r>
              <w:rPr>
                <w:noProof/>
                <w:webHidden/>
              </w:rPr>
            </w:r>
            <w:r>
              <w:rPr>
                <w:noProof/>
                <w:webHidden/>
              </w:rPr>
              <w:fldChar w:fldCharType="separate"/>
            </w:r>
            <w:r w:rsidR="00B8195C">
              <w:rPr>
                <w:noProof/>
                <w:webHidden/>
              </w:rPr>
              <w:t>13</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21" w:history="1">
            <w:r w:rsidRPr="00C059A6">
              <w:rPr>
                <w:rStyle w:val="a5"/>
                <w:rFonts w:asciiTheme="majorEastAsia" w:eastAsiaTheme="majorEastAsia" w:hAnsiTheme="majorEastAsia"/>
                <w:noProof/>
              </w:rPr>
              <w:t>2.3</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运行环境</w:t>
            </w:r>
            <w:r>
              <w:rPr>
                <w:noProof/>
                <w:webHidden/>
              </w:rPr>
              <w:tab/>
            </w:r>
            <w:r>
              <w:rPr>
                <w:noProof/>
                <w:webHidden/>
              </w:rPr>
              <w:fldChar w:fldCharType="begin"/>
            </w:r>
            <w:r>
              <w:rPr>
                <w:noProof/>
                <w:webHidden/>
              </w:rPr>
              <w:instrText xml:space="preserve"> PAGEREF _Toc464792521 \h </w:instrText>
            </w:r>
            <w:r>
              <w:rPr>
                <w:noProof/>
                <w:webHidden/>
              </w:rPr>
            </w:r>
            <w:r>
              <w:rPr>
                <w:noProof/>
                <w:webHidden/>
              </w:rPr>
              <w:fldChar w:fldCharType="separate"/>
            </w:r>
            <w:r w:rsidR="00B8195C">
              <w:rPr>
                <w:noProof/>
                <w:webHidden/>
              </w:rPr>
              <w:t>13</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22" w:history="1">
            <w:r w:rsidRPr="00C059A6">
              <w:rPr>
                <w:rStyle w:val="a5"/>
                <w:rFonts w:asciiTheme="majorEastAsia" w:eastAsiaTheme="majorEastAsia" w:hAnsiTheme="majorEastAsia"/>
                <w:noProof/>
              </w:rPr>
              <w:t>2.4</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设计和实现上的限制</w:t>
            </w:r>
            <w:r>
              <w:rPr>
                <w:noProof/>
                <w:webHidden/>
              </w:rPr>
              <w:tab/>
            </w:r>
            <w:r>
              <w:rPr>
                <w:noProof/>
                <w:webHidden/>
              </w:rPr>
              <w:fldChar w:fldCharType="begin"/>
            </w:r>
            <w:r>
              <w:rPr>
                <w:noProof/>
                <w:webHidden/>
              </w:rPr>
              <w:instrText xml:space="preserve"> PAGEREF _Toc464792522 \h </w:instrText>
            </w:r>
            <w:r>
              <w:rPr>
                <w:noProof/>
                <w:webHidden/>
              </w:rPr>
            </w:r>
            <w:r>
              <w:rPr>
                <w:noProof/>
                <w:webHidden/>
              </w:rPr>
              <w:fldChar w:fldCharType="separate"/>
            </w:r>
            <w:r w:rsidR="00B8195C">
              <w:rPr>
                <w:noProof/>
                <w:webHidden/>
              </w:rPr>
              <w:t>13</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23" w:history="1">
            <w:r w:rsidRPr="00C059A6">
              <w:rPr>
                <w:rStyle w:val="a5"/>
                <w:rFonts w:asciiTheme="majorEastAsia" w:eastAsiaTheme="majorEastAsia" w:hAnsiTheme="majorEastAsia"/>
                <w:noProof/>
              </w:rPr>
              <w:t>2.5</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需求模型示例</w:t>
            </w:r>
            <w:r>
              <w:rPr>
                <w:noProof/>
                <w:webHidden/>
              </w:rPr>
              <w:tab/>
            </w:r>
            <w:r>
              <w:rPr>
                <w:noProof/>
                <w:webHidden/>
              </w:rPr>
              <w:fldChar w:fldCharType="begin"/>
            </w:r>
            <w:r>
              <w:rPr>
                <w:noProof/>
                <w:webHidden/>
              </w:rPr>
              <w:instrText xml:space="preserve"> PAGEREF _Toc464792523 \h </w:instrText>
            </w:r>
            <w:r>
              <w:rPr>
                <w:noProof/>
                <w:webHidden/>
              </w:rPr>
            </w:r>
            <w:r>
              <w:rPr>
                <w:noProof/>
                <w:webHidden/>
              </w:rPr>
              <w:fldChar w:fldCharType="separate"/>
            </w:r>
            <w:r w:rsidR="00B8195C">
              <w:rPr>
                <w:noProof/>
                <w:webHidden/>
              </w:rPr>
              <w:t>13</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24" w:history="1">
            <w:r w:rsidRPr="00C059A6">
              <w:rPr>
                <w:rStyle w:val="a5"/>
                <w:rFonts w:asciiTheme="majorEastAsia" w:eastAsiaTheme="majorEastAsia" w:hAnsiTheme="majorEastAsia"/>
                <w:noProof/>
              </w:rPr>
              <w:t>2.6</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抽象得到的类模型（初步）</w:t>
            </w:r>
            <w:r w:rsidRPr="00C059A6">
              <w:rPr>
                <w:rStyle w:val="a5"/>
                <w:rFonts w:asciiTheme="majorEastAsia" w:eastAsiaTheme="majorEastAsia" w:hAnsiTheme="majorEastAsia"/>
                <w:noProof/>
              </w:rPr>
              <w:t>——</w:t>
            </w:r>
            <w:r w:rsidRPr="00C059A6">
              <w:rPr>
                <w:rStyle w:val="a5"/>
                <w:rFonts w:asciiTheme="majorEastAsia" w:eastAsiaTheme="majorEastAsia" w:hAnsiTheme="majorEastAsia" w:hint="eastAsia"/>
                <w:noProof/>
              </w:rPr>
              <w:t>示例</w:t>
            </w:r>
            <w:r>
              <w:rPr>
                <w:noProof/>
                <w:webHidden/>
              </w:rPr>
              <w:tab/>
            </w:r>
            <w:r>
              <w:rPr>
                <w:noProof/>
                <w:webHidden/>
              </w:rPr>
              <w:fldChar w:fldCharType="begin"/>
            </w:r>
            <w:r>
              <w:rPr>
                <w:noProof/>
                <w:webHidden/>
              </w:rPr>
              <w:instrText xml:space="preserve"> PAGEREF _Toc464792524 \h </w:instrText>
            </w:r>
            <w:r>
              <w:rPr>
                <w:noProof/>
                <w:webHidden/>
              </w:rPr>
            </w:r>
            <w:r>
              <w:rPr>
                <w:noProof/>
                <w:webHidden/>
              </w:rPr>
              <w:fldChar w:fldCharType="separate"/>
            </w:r>
            <w:r w:rsidR="00B8195C">
              <w:rPr>
                <w:noProof/>
                <w:webHidden/>
              </w:rPr>
              <w:t>14</w:t>
            </w:r>
            <w:r>
              <w:rPr>
                <w:noProof/>
                <w:webHidden/>
              </w:rPr>
              <w:fldChar w:fldCharType="end"/>
            </w:r>
          </w:hyperlink>
        </w:p>
        <w:p w:rsidR="00CC6F8D" w:rsidRDefault="00CC6F8D">
          <w:pPr>
            <w:pStyle w:val="10"/>
            <w:tabs>
              <w:tab w:val="left" w:pos="420"/>
              <w:tab w:val="right" w:leader="dot" w:pos="8302"/>
            </w:tabs>
            <w:rPr>
              <w:rFonts w:asciiTheme="minorHAnsi" w:eastAsiaTheme="minorEastAsia" w:hAnsiTheme="minorHAnsi" w:cstheme="minorBidi"/>
              <w:b w:val="0"/>
              <w:bCs w:val="0"/>
              <w:noProof/>
              <w:sz w:val="21"/>
              <w:szCs w:val="22"/>
            </w:rPr>
          </w:pPr>
          <w:hyperlink w:anchor="_Toc464792525" w:history="1">
            <w:r w:rsidRPr="00C059A6">
              <w:rPr>
                <w:rStyle w:val="a5"/>
                <w:rFonts w:asciiTheme="majorEastAsia" w:eastAsiaTheme="majorEastAsia" w:hAnsiTheme="majorEastAsia"/>
                <w:noProof/>
              </w:rPr>
              <w:t>3</w:t>
            </w:r>
            <w:r>
              <w:rPr>
                <w:rFonts w:asciiTheme="minorHAnsi" w:eastAsiaTheme="minorEastAsia" w:hAnsiTheme="minorHAnsi" w:cstheme="minorBidi"/>
                <w:b w:val="0"/>
                <w:bCs w:val="0"/>
                <w:noProof/>
                <w:sz w:val="21"/>
                <w:szCs w:val="22"/>
              </w:rPr>
              <w:tab/>
            </w:r>
            <w:r w:rsidRPr="00C059A6">
              <w:rPr>
                <w:rStyle w:val="a5"/>
                <w:rFonts w:asciiTheme="majorEastAsia" w:eastAsiaTheme="majorEastAsia" w:hAnsiTheme="majorEastAsia" w:hint="eastAsia"/>
                <w:noProof/>
              </w:rPr>
              <w:t>外部接口需求（暂时缺少，可加入邮件，支付宝等入口）</w:t>
            </w:r>
            <w:r>
              <w:rPr>
                <w:noProof/>
                <w:webHidden/>
              </w:rPr>
              <w:tab/>
            </w:r>
            <w:r>
              <w:rPr>
                <w:noProof/>
                <w:webHidden/>
              </w:rPr>
              <w:fldChar w:fldCharType="begin"/>
            </w:r>
            <w:r>
              <w:rPr>
                <w:noProof/>
                <w:webHidden/>
              </w:rPr>
              <w:instrText xml:space="preserve"> PAGEREF _Toc464792525 \h </w:instrText>
            </w:r>
            <w:r>
              <w:rPr>
                <w:noProof/>
                <w:webHidden/>
              </w:rPr>
            </w:r>
            <w:r>
              <w:rPr>
                <w:noProof/>
                <w:webHidden/>
              </w:rPr>
              <w:fldChar w:fldCharType="separate"/>
            </w:r>
            <w:r w:rsidR="00B8195C">
              <w:rPr>
                <w:noProof/>
                <w:webHidden/>
              </w:rPr>
              <w:t>15</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26" w:history="1">
            <w:r w:rsidRPr="00C059A6">
              <w:rPr>
                <w:rStyle w:val="a5"/>
                <w:rFonts w:asciiTheme="majorEastAsia" w:eastAsiaTheme="majorEastAsia" w:hAnsiTheme="majorEastAsia"/>
                <w:noProof/>
              </w:rPr>
              <w:t>3.1</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用户界面</w:t>
            </w:r>
            <w:r>
              <w:rPr>
                <w:noProof/>
                <w:webHidden/>
              </w:rPr>
              <w:tab/>
            </w:r>
            <w:r>
              <w:rPr>
                <w:noProof/>
                <w:webHidden/>
              </w:rPr>
              <w:fldChar w:fldCharType="begin"/>
            </w:r>
            <w:r>
              <w:rPr>
                <w:noProof/>
                <w:webHidden/>
              </w:rPr>
              <w:instrText xml:space="preserve"> PAGEREF _Toc464792526 \h </w:instrText>
            </w:r>
            <w:r>
              <w:rPr>
                <w:noProof/>
                <w:webHidden/>
              </w:rPr>
            </w:r>
            <w:r>
              <w:rPr>
                <w:noProof/>
                <w:webHidden/>
              </w:rPr>
              <w:fldChar w:fldCharType="separate"/>
            </w:r>
            <w:r w:rsidR="00B8195C">
              <w:rPr>
                <w:noProof/>
                <w:webHidden/>
              </w:rPr>
              <w:t>15</w:t>
            </w:r>
            <w:r>
              <w:rPr>
                <w:noProof/>
                <w:webHidden/>
              </w:rPr>
              <w:fldChar w:fldCharType="end"/>
            </w:r>
          </w:hyperlink>
        </w:p>
        <w:p w:rsidR="00CC6F8D" w:rsidRDefault="00CC6F8D">
          <w:pPr>
            <w:pStyle w:val="10"/>
            <w:tabs>
              <w:tab w:val="left" w:pos="420"/>
              <w:tab w:val="right" w:leader="dot" w:pos="8302"/>
            </w:tabs>
            <w:rPr>
              <w:rFonts w:asciiTheme="minorHAnsi" w:eastAsiaTheme="minorEastAsia" w:hAnsiTheme="minorHAnsi" w:cstheme="minorBidi"/>
              <w:b w:val="0"/>
              <w:bCs w:val="0"/>
              <w:noProof/>
              <w:sz w:val="21"/>
              <w:szCs w:val="22"/>
            </w:rPr>
          </w:pPr>
          <w:hyperlink w:anchor="_Toc464792527" w:history="1">
            <w:r w:rsidRPr="00C059A6">
              <w:rPr>
                <w:rStyle w:val="a5"/>
                <w:rFonts w:asciiTheme="majorEastAsia" w:eastAsiaTheme="majorEastAsia" w:hAnsiTheme="majorEastAsia"/>
                <w:noProof/>
              </w:rPr>
              <w:t>4</w:t>
            </w:r>
            <w:r>
              <w:rPr>
                <w:rFonts w:asciiTheme="minorHAnsi" w:eastAsiaTheme="minorEastAsia" w:hAnsiTheme="minorHAnsi" w:cstheme="minorBidi"/>
                <w:b w:val="0"/>
                <w:bCs w:val="0"/>
                <w:noProof/>
                <w:sz w:val="21"/>
                <w:szCs w:val="22"/>
              </w:rPr>
              <w:tab/>
            </w:r>
            <w:r w:rsidRPr="00C059A6">
              <w:rPr>
                <w:rStyle w:val="a5"/>
                <w:rFonts w:asciiTheme="majorEastAsia" w:eastAsiaTheme="majorEastAsia" w:hAnsiTheme="majorEastAsia" w:hint="eastAsia"/>
                <w:noProof/>
              </w:rPr>
              <w:t>系统功能需求</w:t>
            </w:r>
            <w:r>
              <w:rPr>
                <w:noProof/>
                <w:webHidden/>
              </w:rPr>
              <w:tab/>
            </w:r>
            <w:r>
              <w:rPr>
                <w:noProof/>
                <w:webHidden/>
              </w:rPr>
              <w:fldChar w:fldCharType="begin"/>
            </w:r>
            <w:r>
              <w:rPr>
                <w:noProof/>
                <w:webHidden/>
              </w:rPr>
              <w:instrText xml:space="preserve"> PAGEREF _Toc464792527 \h </w:instrText>
            </w:r>
            <w:r>
              <w:rPr>
                <w:noProof/>
                <w:webHidden/>
              </w:rPr>
            </w:r>
            <w:r>
              <w:rPr>
                <w:noProof/>
                <w:webHidden/>
              </w:rPr>
              <w:fldChar w:fldCharType="separate"/>
            </w:r>
            <w:r w:rsidR="00B8195C">
              <w:rPr>
                <w:noProof/>
                <w:webHidden/>
              </w:rPr>
              <w:t>15</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28" w:history="1">
            <w:r w:rsidRPr="00C059A6">
              <w:rPr>
                <w:rStyle w:val="a5"/>
                <w:rFonts w:asciiTheme="majorEastAsia" w:eastAsiaTheme="majorEastAsia" w:hAnsiTheme="majorEastAsia"/>
                <w:noProof/>
              </w:rPr>
              <w:t>4.1</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系统的角色功能对应关系</w:t>
            </w:r>
            <w:r>
              <w:rPr>
                <w:noProof/>
                <w:webHidden/>
              </w:rPr>
              <w:tab/>
            </w:r>
            <w:r>
              <w:rPr>
                <w:noProof/>
                <w:webHidden/>
              </w:rPr>
              <w:fldChar w:fldCharType="begin"/>
            </w:r>
            <w:r>
              <w:rPr>
                <w:noProof/>
                <w:webHidden/>
              </w:rPr>
              <w:instrText xml:space="preserve"> PAGEREF _Toc464792528 \h </w:instrText>
            </w:r>
            <w:r>
              <w:rPr>
                <w:noProof/>
                <w:webHidden/>
              </w:rPr>
            </w:r>
            <w:r>
              <w:rPr>
                <w:noProof/>
                <w:webHidden/>
              </w:rPr>
              <w:fldChar w:fldCharType="separate"/>
            </w:r>
            <w:r w:rsidR="00B8195C">
              <w:rPr>
                <w:noProof/>
                <w:webHidden/>
              </w:rPr>
              <w:t>15</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29" w:history="1">
            <w:r w:rsidRPr="00C059A6">
              <w:rPr>
                <w:rStyle w:val="a5"/>
                <w:rFonts w:asciiTheme="majorEastAsia" w:eastAsiaTheme="majorEastAsia" w:hAnsiTheme="majorEastAsia"/>
                <w:noProof/>
              </w:rPr>
              <w:t>4.1.1</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系统登陆</w:t>
            </w:r>
            <w:r>
              <w:rPr>
                <w:noProof/>
                <w:webHidden/>
              </w:rPr>
              <w:tab/>
            </w:r>
            <w:r>
              <w:rPr>
                <w:noProof/>
                <w:webHidden/>
              </w:rPr>
              <w:fldChar w:fldCharType="begin"/>
            </w:r>
            <w:r>
              <w:rPr>
                <w:noProof/>
                <w:webHidden/>
              </w:rPr>
              <w:instrText xml:space="preserve"> PAGEREF _Toc464792529 \h </w:instrText>
            </w:r>
            <w:r>
              <w:rPr>
                <w:noProof/>
                <w:webHidden/>
              </w:rPr>
            </w:r>
            <w:r>
              <w:rPr>
                <w:noProof/>
                <w:webHidden/>
              </w:rPr>
              <w:fldChar w:fldCharType="separate"/>
            </w:r>
            <w:r w:rsidR="00B8195C">
              <w:rPr>
                <w:noProof/>
                <w:webHidden/>
              </w:rPr>
              <w:t>15</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30" w:history="1">
            <w:r w:rsidRPr="00C059A6">
              <w:rPr>
                <w:rStyle w:val="a5"/>
                <w:rFonts w:asciiTheme="majorEastAsia" w:eastAsiaTheme="majorEastAsia" w:hAnsiTheme="majorEastAsia"/>
                <w:noProof/>
              </w:rPr>
              <w:t>4.1.2</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游戏房间设定</w:t>
            </w:r>
            <w:r>
              <w:rPr>
                <w:noProof/>
                <w:webHidden/>
              </w:rPr>
              <w:tab/>
            </w:r>
            <w:r>
              <w:rPr>
                <w:noProof/>
                <w:webHidden/>
              </w:rPr>
              <w:fldChar w:fldCharType="begin"/>
            </w:r>
            <w:r>
              <w:rPr>
                <w:noProof/>
                <w:webHidden/>
              </w:rPr>
              <w:instrText xml:space="preserve"> PAGEREF _Toc464792530 \h </w:instrText>
            </w:r>
            <w:r>
              <w:rPr>
                <w:noProof/>
                <w:webHidden/>
              </w:rPr>
            </w:r>
            <w:r>
              <w:rPr>
                <w:noProof/>
                <w:webHidden/>
              </w:rPr>
              <w:fldChar w:fldCharType="separate"/>
            </w:r>
            <w:r w:rsidR="00B8195C">
              <w:rPr>
                <w:noProof/>
                <w:webHidden/>
              </w:rPr>
              <w:t>15</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31" w:history="1">
            <w:r w:rsidRPr="00C059A6">
              <w:rPr>
                <w:rStyle w:val="a5"/>
                <w:rFonts w:asciiTheme="majorEastAsia" w:eastAsiaTheme="majorEastAsia" w:hAnsiTheme="majorEastAsia"/>
                <w:noProof/>
              </w:rPr>
              <w:t>4.1.3</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游戏顺序</w:t>
            </w:r>
            <w:r>
              <w:rPr>
                <w:noProof/>
                <w:webHidden/>
              </w:rPr>
              <w:tab/>
            </w:r>
            <w:r>
              <w:rPr>
                <w:noProof/>
                <w:webHidden/>
              </w:rPr>
              <w:fldChar w:fldCharType="begin"/>
            </w:r>
            <w:r>
              <w:rPr>
                <w:noProof/>
                <w:webHidden/>
              </w:rPr>
              <w:instrText xml:space="preserve"> PAGEREF _Toc464792531 \h </w:instrText>
            </w:r>
            <w:r>
              <w:rPr>
                <w:noProof/>
                <w:webHidden/>
              </w:rPr>
            </w:r>
            <w:r>
              <w:rPr>
                <w:noProof/>
                <w:webHidden/>
              </w:rPr>
              <w:fldChar w:fldCharType="separate"/>
            </w:r>
            <w:r w:rsidR="00B8195C">
              <w:rPr>
                <w:noProof/>
                <w:webHidden/>
              </w:rPr>
              <w:t>15</w:t>
            </w:r>
            <w:r>
              <w:rPr>
                <w:noProof/>
                <w:webHidden/>
              </w:rPr>
              <w:fldChar w:fldCharType="end"/>
            </w:r>
          </w:hyperlink>
        </w:p>
        <w:p w:rsidR="00CC6F8D" w:rsidRDefault="00CC6F8D">
          <w:pPr>
            <w:pStyle w:val="10"/>
            <w:tabs>
              <w:tab w:val="left" w:pos="420"/>
              <w:tab w:val="right" w:leader="dot" w:pos="8302"/>
            </w:tabs>
            <w:rPr>
              <w:rFonts w:asciiTheme="minorHAnsi" w:eastAsiaTheme="minorEastAsia" w:hAnsiTheme="minorHAnsi" w:cstheme="minorBidi"/>
              <w:b w:val="0"/>
              <w:bCs w:val="0"/>
              <w:noProof/>
              <w:sz w:val="21"/>
              <w:szCs w:val="22"/>
            </w:rPr>
          </w:pPr>
          <w:hyperlink w:anchor="_Toc464792532" w:history="1">
            <w:r w:rsidRPr="00C059A6">
              <w:rPr>
                <w:rStyle w:val="a5"/>
                <w:rFonts w:asciiTheme="majorEastAsia" w:eastAsiaTheme="majorEastAsia" w:hAnsiTheme="majorEastAsia"/>
                <w:noProof/>
              </w:rPr>
              <w:t>5</w:t>
            </w:r>
            <w:r>
              <w:rPr>
                <w:rFonts w:asciiTheme="minorHAnsi" w:eastAsiaTheme="minorEastAsia" w:hAnsiTheme="minorHAnsi" w:cstheme="minorBidi"/>
                <w:b w:val="0"/>
                <w:bCs w:val="0"/>
                <w:noProof/>
                <w:sz w:val="21"/>
                <w:szCs w:val="22"/>
              </w:rPr>
              <w:tab/>
            </w:r>
            <w:r w:rsidRPr="00C059A6">
              <w:rPr>
                <w:rStyle w:val="a5"/>
                <w:rFonts w:asciiTheme="majorEastAsia" w:eastAsiaTheme="majorEastAsia" w:hAnsiTheme="majorEastAsia" w:hint="eastAsia"/>
                <w:noProof/>
              </w:rPr>
              <w:t>其他非功能需求</w:t>
            </w:r>
            <w:r>
              <w:rPr>
                <w:noProof/>
                <w:webHidden/>
              </w:rPr>
              <w:tab/>
            </w:r>
            <w:r>
              <w:rPr>
                <w:noProof/>
                <w:webHidden/>
              </w:rPr>
              <w:fldChar w:fldCharType="begin"/>
            </w:r>
            <w:r>
              <w:rPr>
                <w:noProof/>
                <w:webHidden/>
              </w:rPr>
              <w:instrText xml:space="preserve"> PAGEREF _Toc464792532 \h </w:instrText>
            </w:r>
            <w:r>
              <w:rPr>
                <w:noProof/>
                <w:webHidden/>
              </w:rPr>
            </w:r>
            <w:r>
              <w:rPr>
                <w:noProof/>
                <w:webHidden/>
              </w:rPr>
              <w:fldChar w:fldCharType="separate"/>
            </w:r>
            <w:r w:rsidR="00B8195C">
              <w:rPr>
                <w:noProof/>
                <w:webHidden/>
              </w:rPr>
              <w:t>18</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33" w:history="1">
            <w:r w:rsidRPr="00C059A6">
              <w:rPr>
                <w:rStyle w:val="a5"/>
                <w:rFonts w:asciiTheme="majorEastAsia" w:eastAsiaTheme="majorEastAsia" w:hAnsiTheme="majorEastAsia"/>
                <w:noProof/>
              </w:rPr>
              <w:t>5.1</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性能需求</w:t>
            </w:r>
            <w:r>
              <w:rPr>
                <w:noProof/>
                <w:webHidden/>
              </w:rPr>
              <w:tab/>
            </w:r>
            <w:r>
              <w:rPr>
                <w:noProof/>
                <w:webHidden/>
              </w:rPr>
              <w:fldChar w:fldCharType="begin"/>
            </w:r>
            <w:r>
              <w:rPr>
                <w:noProof/>
                <w:webHidden/>
              </w:rPr>
              <w:instrText xml:space="preserve"> PAGEREF _Toc464792533 \h </w:instrText>
            </w:r>
            <w:r>
              <w:rPr>
                <w:noProof/>
                <w:webHidden/>
              </w:rPr>
            </w:r>
            <w:r>
              <w:rPr>
                <w:noProof/>
                <w:webHidden/>
              </w:rPr>
              <w:fldChar w:fldCharType="separate"/>
            </w:r>
            <w:r w:rsidR="00B8195C">
              <w:rPr>
                <w:noProof/>
                <w:webHidden/>
              </w:rPr>
              <w:t>18</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34" w:history="1">
            <w:r w:rsidRPr="00C059A6">
              <w:rPr>
                <w:rStyle w:val="a5"/>
                <w:rFonts w:asciiTheme="majorEastAsia" w:eastAsiaTheme="majorEastAsia" w:hAnsiTheme="majorEastAsia"/>
                <w:noProof/>
              </w:rPr>
              <w:t>5.2</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安全性需求</w:t>
            </w:r>
            <w:r>
              <w:rPr>
                <w:noProof/>
                <w:webHidden/>
              </w:rPr>
              <w:tab/>
            </w:r>
            <w:r>
              <w:rPr>
                <w:noProof/>
                <w:webHidden/>
              </w:rPr>
              <w:fldChar w:fldCharType="begin"/>
            </w:r>
            <w:r>
              <w:rPr>
                <w:noProof/>
                <w:webHidden/>
              </w:rPr>
              <w:instrText xml:space="preserve"> PAGEREF _Toc464792534 \h </w:instrText>
            </w:r>
            <w:r>
              <w:rPr>
                <w:noProof/>
                <w:webHidden/>
              </w:rPr>
            </w:r>
            <w:r>
              <w:rPr>
                <w:noProof/>
                <w:webHidden/>
              </w:rPr>
              <w:fldChar w:fldCharType="separate"/>
            </w:r>
            <w:r w:rsidR="00B8195C">
              <w:rPr>
                <w:noProof/>
                <w:webHidden/>
              </w:rPr>
              <w:t>18</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35" w:history="1">
            <w:r w:rsidRPr="00C059A6">
              <w:rPr>
                <w:rStyle w:val="a5"/>
                <w:rFonts w:asciiTheme="majorEastAsia" w:eastAsiaTheme="majorEastAsia" w:hAnsiTheme="majorEastAsia"/>
                <w:noProof/>
              </w:rPr>
              <w:t>5.3</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软件质量属性</w:t>
            </w:r>
            <w:r>
              <w:rPr>
                <w:noProof/>
                <w:webHidden/>
              </w:rPr>
              <w:tab/>
            </w:r>
            <w:r>
              <w:rPr>
                <w:noProof/>
                <w:webHidden/>
              </w:rPr>
              <w:fldChar w:fldCharType="begin"/>
            </w:r>
            <w:r>
              <w:rPr>
                <w:noProof/>
                <w:webHidden/>
              </w:rPr>
              <w:instrText xml:space="preserve"> PAGEREF _Toc464792535 \h </w:instrText>
            </w:r>
            <w:r>
              <w:rPr>
                <w:noProof/>
                <w:webHidden/>
              </w:rPr>
            </w:r>
            <w:r>
              <w:rPr>
                <w:noProof/>
                <w:webHidden/>
              </w:rPr>
              <w:fldChar w:fldCharType="separate"/>
            </w:r>
            <w:r w:rsidR="00B8195C">
              <w:rPr>
                <w:noProof/>
                <w:webHidden/>
              </w:rPr>
              <w:t>19</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36" w:history="1">
            <w:r w:rsidRPr="00C059A6">
              <w:rPr>
                <w:rStyle w:val="a5"/>
                <w:rFonts w:asciiTheme="majorEastAsia" w:eastAsiaTheme="majorEastAsia" w:hAnsiTheme="majorEastAsia"/>
                <w:noProof/>
              </w:rPr>
              <w:t>5.3.1</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有效性</w:t>
            </w:r>
            <w:r>
              <w:rPr>
                <w:noProof/>
                <w:webHidden/>
              </w:rPr>
              <w:tab/>
            </w:r>
            <w:r>
              <w:rPr>
                <w:noProof/>
                <w:webHidden/>
              </w:rPr>
              <w:fldChar w:fldCharType="begin"/>
            </w:r>
            <w:r>
              <w:rPr>
                <w:noProof/>
                <w:webHidden/>
              </w:rPr>
              <w:instrText xml:space="preserve"> PAGEREF _Toc464792536 \h </w:instrText>
            </w:r>
            <w:r>
              <w:rPr>
                <w:noProof/>
                <w:webHidden/>
              </w:rPr>
            </w:r>
            <w:r>
              <w:rPr>
                <w:noProof/>
                <w:webHidden/>
              </w:rPr>
              <w:fldChar w:fldCharType="separate"/>
            </w:r>
            <w:r w:rsidR="00B8195C">
              <w:rPr>
                <w:noProof/>
                <w:webHidden/>
              </w:rPr>
              <w:t>19</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37" w:history="1">
            <w:r w:rsidRPr="00C059A6">
              <w:rPr>
                <w:rStyle w:val="a5"/>
                <w:rFonts w:asciiTheme="majorEastAsia" w:eastAsiaTheme="majorEastAsia" w:hAnsiTheme="majorEastAsia"/>
                <w:noProof/>
              </w:rPr>
              <w:t>5.3.2</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可维护与可测试</w:t>
            </w:r>
            <w:r>
              <w:rPr>
                <w:noProof/>
                <w:webHidden/>
              </w:rPr>
              <w:tab/>
            </w:r>
            <w:r>
              <w:rPr>
                <w:noProof/>
                <w:webHidden/>
              </w:rPr>
              <w:fldChar w:fldCharType="begin"/>
            </w:r>
            <w:r>
              <w:rPr>
                <w:noProof/>
                <w:webHidden/>
              </w:rPr>
              <w:instrText xml:space="preserve"> PAGEREF _Toc464792537 \h </w:instrText>
            </w:r>
            <w:r>
              <w:rPr>
                <w:noProof/>
                <w:webHidden/>
              </w:rPr>
            </w:r>
            <w:r>
              <w:rPr>
                <w:noProof/>
                <w:webHidden/>
              </w:rPr>
              <w:fldChar w:fldCharType="separate"/>
            </w:r>
            <w:r w:rsidR="00B8195C">
              <w:rPr>
                <w:noProof/>
                <w:webHidden/>
              </w:rPr>
              <w:t>19</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38" w:history="1">
            <w:r w:rsidRPr="00C059A6">
              <w:rPr>
                <w:rStyle w:val="a5"/>
                <w:rFonts w:asciiTheme="majorEastAsia" w:eastAsiaTheme="majorEastAsia" w:hAnsiTheme="majorEastAsia"/>
                <w:noProof/>
              </w:rPr>
              <w:t>5.3.3</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完整性</w:t>
            </w:r>
            <w:r>
              <w:rPr>
                <w:noProof/>
                <w:webHidden/>
              </w:rPr>
              <w:tab/>
            </w:r>
            <w:r>
              <w:rPr>
                <w:noProof/>
                <w:webHidden/>
              </w:rPr>
              <w:fldChar w:fldCharType="begin"/>
            </w:r>
            <w:r>
              <w:rPr>
                <w:noProof/>
                <w:webHidden/>
              </w:rPr>
              <w:instrText xml:space="preserve"> PAGEREF _Toc464792538 \h </w:instrText>
            </w:r>
            <w:r>
              <w:rPr>
                <w:noProof/>
                <w:webHidden/>
              </w:rPr>
            </w:r>
            <w:r>
              <w:rPr>
                <w:noProof/>
                <w:webHidden/>
              </w:rPr>
              <w:fldChar w:fldCharType="separate"/>
            </w:r>
            <w:r w:rsidR="00B8195C">
              <w:rPr>
                <w:noProof/>
                <w:webHidden/>
              </w:rPr>
              <w:t>19</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39" w:history="1">
            <w:r w:rsidRPr="00C059A6">
              <w:rPr>
                <w:rStyle w:val="a5"/>
                <w:rFonts w:asciiTheme="majorEastAsia" w:eastAsiaTheme="majorEastAsia" w:hAnsiTheme="majorEastAsia"/>
                <w:noProof/>
              </w:rPr>
              <w:t>5.3.4</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可靠性</w:t>
            </w:r>
            <w:r>
              <w:rPr>
                <w:noProof/>
                <w:webHidden/>
              </w:rPr>
              <w:tab/>
            </w:r>
            <w:r>
              <w:rPr>
                <w:noProof/>
                <w:webHidden/>
              </w:rPr>
              <w:fldChar w:fldCharType="begin"/>
            </w:r>
            <w:r>
              <w:rPr>
                <w:noProof/>
                <w:webHidden/>
              </w:rPr>
              <w:instrText xml:space="preserve"> PAGEREF _Toc464792539 \h </w:instrText>
            </w:r>
            <w:r>
              <w:rPr>
                <w:noProof/>
                <w:webHidden/>
              </w:rPr>
            </w:r>
            <w:r>
              <w:rPr>
                <w:noProof/>
                <w:webHidden/>
              </w:rPr>
              <w:fldChar w:fldCharType="separate"/>
            </w:r>
            <w:r w:rsidR="00B8195C">
              <w:rPr>
                <w:noProof/>
                <w:webHidden/>
              </w:rPr>
              <w:t>19</w:t>
            </w:r>
            <w:r>
              <w:rPr>
                <w:noProof/>
                <w:webHidden/>
              </w:rPr>
              <w:fldChar w:fldCharType="end"/>
            </w:r>
          </w:hyperlink>
        </w:p>
        <w:p w:rsidR="00CC6F8D" w:rsidRDefault="00CC6F8D">
          <w:pPr>
            <w:pStyle w:val="30"/>
            <w:tabs>
              <w:tab w:val="left" w:pos="2100"/>
              <w:tab w:val="right" w:leader="dot" w:pos="8302"/>
            </w:tabs>
            <w:ind w:left="960"/>
            <w:rPr>
              <w:rFonts w:asciiTheme="minorHAnsi" w:eastAsiaTheme="minorEastAsia" w:hAnsiTheme="minorHAnsi" w:cstheme="minorBidi"/>
              <w:noProof/>
              <w:sz w:val="21"/>
              <w:szCs w:val="22"/>
            </w:rPr>
          </w:pPr>
          <w:hyperlink w:anchor="_Toc464792540" w:history="1">
            <w:r w:rsidRPr="00C059A6">
              <w:rPr>
                <w:rStyle w:val="a5"/>
                <w:rFonts w:asciiTheme="majorEastAsia" w:eastAsiaTheme="majorEastAsia" w:hAnsiTheme="majorEastAsia"/>
                <w:noProof/>
              </w:rPr>
              <w:t>5.3.5</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可用性</w:t>
            </w:r>
            <w:r>
              <w:rPr>
                <w:noProof/>
                <w:webHidden/>
              </w:rPr>
              <w:tab/>
            </w:r>
            <w:r>
              <w:rPr>
                <w:noProof/>
                <w:webHidden/>
              </w:rPr>
              <w:fldChar w:fldCharType="begin"/>
            </w:r>
            <w:r>
              <w:rPr>
                <w:noProof/>
                <w:webHidden/>
              </w:rPr>
              <w:instrText xml:space="preserve"> PAGEREF _Toc464792540 \h </w:instrText>
            </w:r>
            <w:r>
              <w:rPr>
                <w:noProof/>
                <w:webHidden/>
              </w:rPr>
            </w:r>
            <w:r>
              <w:rPr>
                <w:noProof/>
                <w:webHidden/>
              </w:rPr>
              <w:fldChar w:fldCharType="separate"/>
            </w:r>
            <w:r w:rsidR="00B8195C">
              <w:rPr>
                <w:noProof/>
                <w:webHidden/>
              </w:rPr>
              <w:t>19</w:t>
            </w:r>
            <w:r>
              <w:rPr>
                <w:noProof/>
                <w:webHidden/>
              </w:rPr>
              <w:fldChar w:fldCharType="end"/>
            </w:r>
          </w:hyperlink>
        </w:p>
        <w:p w:rsidR="00CC6F8D" w:rsidRDefault="00CC6F8D">
          <w:pPr>
            <w:pStyle w:val="10"/>
            <w:tabs>
              <w:tab w:val="left" w:pos="420"/>
              <w:tab w:val="right" w:leader="dot" w:pos="8302"/>
            </w:tabs>
            <w:rPr>
              <w:rFonts w:asciiTheme="minorHAnsi" w:eastAsiaTheme="minorEastAsia" w:hAnsiTheme="minorHAnsi" w:cstheme="minorBidi"/>
              <w:b w:val="0"/>
              <w:bCs w:val="0"/>
              <w:noProof/>
              <w:sz w:val="21"/>
              <w:szCs w:val="22"/>
            </w:rPr>
          </w:pPr>
          <w:hyperlink w:anchor="_Toc464792541" w:history="1">
            <w:r w:rsidRPr="00C059A6">
              <w:rPr>
                <w:rStyle w:val="a5"/>
                <w:rFonts w:asciiTheme="majorEastAsia" w:eastAsiaTheme="majorEastAsia" w:hAnsiTheme="majorEastAsia"/>
                <w:noProof/>
              </w:rPr>
              <w:t>6</w:t>
            </w:r>
            <w:r>
              <w:rPr>
                <w:rFonts w:asciiTheme="minorHAnsi" w:eastAsiaTheme="minorEastAsia" w:hAnsiTheme="minorHAnsi" w:cstheme="minorBidi"/>
                <w:b w:val="0"/>
                <w:bCs w:val="0"/>
                <w:noProof/>
                <w:sz w:val="21"/>
                <w:szCs w:val="22"/>
              </w:rPr>
              <w:tab/>
            </w:r>
            <w:r w:rsidRPr="00C059A6">
              <w:rPr>
                <w:rStyle w:val="a5"/>
                <w:rFonts w:asciiTheme="majorEastAsia" w:eastAsiaTheme="majorEastAsia" w:hAnsiTheme="majorEastAsia" w:hint="eastAsia"/>
                <w:noProof/>
              </w:rPr>
              <w:t>附录</w:t>
            </w:r>
            <w:r>
              <w:rPr>
                <w:noProof/>
                <w:webHidden/>
              </w:rPr>
              <w:tab/>
            </w:r>
            <w:r>
              <w:rPr>
                <w:noProof/>
                <w:webHidden/>
              </w:rPr>
              <w:fldChar w:fldCharType="begin"/>
            </w:r>
            <w:r>
              <w:rPr>
                <w:noProof/>
                <w:webHidden/>
              </w:rPr>
              <w:instrText xml:space="preserve"> PAGEREF _Toc464792541 \h </w:instrText>
            </w:r>
            <w:r>
              <w:rPr>
                <w:noProof/>
                <w:webHidden/>
              </w:rPr>
            </w:r>
            <w:r>
              <w:rPr>
                <w:noProof/>
                <w:webHidden/>
              </w:rPr>
              <w:fldChar w:fldCharType="separate"/>
            </w:r>
            <w:r w:rsidR="00B8195C">
              <w:rPr>
                <w:noProof/>
                <w:webHidden/>
              </w:rPr>
              <w:t>20</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42" w:history="1">
            <w:r w:rsidRPr="00C059A6">
              <w:rPr>
                <w:rStyle w:val="a5"/>
                <w:rFonts w:asciiTheme="majorEastAsia" w:eastAsiaTheme="majorEastAsia" w:hAnsiTheme="majorEastAsia"/>
                <w:noProof/>
              </w:rPr>
              <w:t>6.1</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词汇表</w:t>
            </w:r>
            <w:r>
              <w:rPr>
                <w:noProof/>
                <w:webHidden/>
              </w:rPr>
              <w:tab/>
            </w:r>
            <w:r>
              <w:rPr>
                <w:noProof/>
                <w:webHidden/>
              </w:rPr>
              <w:fldChar w:fldCharType="begin"/>
            </w:r>
            <w:r>
              <w:rPr>
                <w:noProof/>
                <w:webHidden/>
              </w:rPr>
              <w:instrText xml:space="preserve"> PAGEREF _Toc464792542 \h </w:instrText>
            </w:r>
            <w:r>
              <w:rPr>
                <w:noProof/>
                <w:webHidden/>
              </w:rPr>
            </w:r>
            <w:r>
              <w:rPr>
                <w:noProof/>
                <w:webHidden/>
              </w:rPr>
              <w:fldChar w:fldCharType="separate"/>
            </w:r>
            <w:r w:rsidR="00B8195C">
              <w:rPr>
                <w:noProof/>
                <w:webHidden/>
              </w:rPr>
              <w:t>20</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43" w:history="1">
            <w:r w:rsidRPr="00C059A6">
              <w:rPr>
                <w:rStyle w:val="a5"/>
                <w:rFonts w:asciiTheme="majorEastAsia" w:eastAsiaTheme="majorEastAsia" w:hAnsiTheme="majorEastAsia"/>
                <w:noProof/>
              </w:rPr>
              <w:t>6.2</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数据字典</w:t>
            </w:r>
            <w:r>
              <w:rPr>
                <w:noProof/>
                <w:webHidden/>
              </w:rPr>
              <w:tab/>
            </w:r>
            <w:r>
              <w:rPr>
                <w:noProof/>
                <w:webHidden/>
              </w:rPr>
              <w:fldChar w:fldCharType="begin"/>
            </w:r>
            <w:r>
              <w:rPr>
                <w:noProof/>
                <w:webHidden/>
              </w:rPr>
              <w:instrText xml:space="preserve"> PAGEREF _Toc464792543 \h </w:instrText>
            </w:r>
            <w:r>
              <w:rPr>
                <w:noProof/>
                <w:webHidden/>
              </w:rPr>
            </w:r>
            <w:r>
              <w:rPr>
                <w:noProof/>
                <w:webHidden/>
              </w:rPr>
              <w:fldChar w:fldCharType="separate"/>
            </w:r>
            <w:r w:rsidR="00B8195C">
              <w:rPr>
                <w:noProof/>
                <w:webHidden/>
              </w:rPr>
              <w:t>21</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44" w:history="1">
            <w:r w:rsidRPr="00C059A6">
              <w:rPr>
                <w:rStyle w:val="a5"/>
                <w:rFonts w:asciiTheme="majorEastAsia" w:eastAsiaTheme="majorEastAsia" w:hAnsiTheme="majorEastAsia"/>
                <w:noProof/>
              </w:rPr>
              <w:t>6.3</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详细卡牌及专有名词解释</w:t>
            </w:r>
            <w:r>
              <w:rPr>
                <w:noProof/>
                <w:webHidden/>
              </w:rPr>
              <w:tab/>
            </w:r>
            <w:r>
              <w:rPr>
                <w:noProof/>
                <w:webHidden/>
              </w:rPr>
              <w:fldChar w:fldCharType="begin"/>
            </w:r>
            <w:r>
              <w:rPr>
                <w:noProof/>
                <w:webHidden/>
              </w:rPr>
              <w:instrText xml:space="preserve"> PAGEREF _Toc464792544 \h </w:instrText>
            </w:r>
            <w:r>
              <w:rPr>
                <w:noProof/>
                <w:webHidden/>
              </w:rPr>
            </w:r>
            <w:r>
              <w:rPr>
                <w:noProof/>
                <w:webHidden/>
              </w:rPr>
              <w:fldChar w:fldCharType="separate"/>
            </w:r>
            <w:r w:rsidR="00B8195C">
              <w:rPr>
                <w:noProof/>
                <w:webHidden/>
              </w:rPr>
              <w:t>21</w:t>
            </w:r>
            <w:r>
              <w:rPr>
                <w:noProof/>
                <w:webHidden/>
              </w:rPr>
              <w:fldChar w:fldCharType="end"/>
            </w:r>
          </w:hyperlink>
        </w:p>
        <w:p w:rsidR="00CC6F8D" w:rsidRDefault="00CC6F8D">
          <w:pPr>
            <w:pStyle w:val="21"/>
            <w:tabs>
              <w:tab w:val="left" w:pos="2100"/>
              <w:tab w:val="right" w:leader="dot" w:pos="8302"/>
            </w:tabs>
            <w:ind w:left="480"/>
            <w:rPr>
              <w:rFonts w:asciiTheme="minorHAnsi" w:eastAsiaTheme="minorEastAsia" w:hAnsiTheme="minorHAnsi" w:cstheme="minorBidi"/>
              <w:noProof/>
              <w:sz w:val="21"/>
              <w:szCs w:val="22"/>
            </w:rPr>
          </w:pPr>
          <w:hyperlink w:anchor="_Toc464792545" w:history="1">
            <w:r w:rsidRPr="00C059A6">
              <w:rPr>
                <w:rStyle w:val="a5"/>
                <w:rFonts w:asciiTheme="majorEastAsia" w:eastAsiaTheme="majorEastAsia" w:hAnsiTheme="majorEastAsia"/>
                <w:noProof/>
              </w:rPr>
              <w:t>6.4</w:t>
            </w:r>
            <w:r>
              <w:rPr>
                <w:rFonts w:asciiTheme="minorHAnsi" w:eastAsiaTheme="minorEastAsia" w:hAnsiTheme="minorHAnsi" w:cstheme="minorBidi"/>
                <w:noProof/>
                <w:sz w:val="21"/>
                <w:szCs w:val="22"/>
              </w:rPr>
              <w:tab/>
            </w:r>
            <w:r w:rsidRPr="00C059A6">
              <w:rPr>
                <w:rStyle w:val="a5"/>
                <w:rFonts w:asciiTheme="majorEastAsia" w:eastAsiaTheme="majorEastAsia" w:hAnsiTheme="majorEastAsia" w:hint="eastAsia"/>
                <w:noProof/>
              </w:rPr>
              <w:t>遗留问题</w:t>
            </w:r>
            <w:r>
              <w:rPr>
                <w:noProof/>
                <w:webHidden/>
              </w:rPr>
              <w:tab/>
            </w:r>
            <w:r>
              <w:rPr>
                <w:noProof/>
                <w:webHidden/>
              </w:rPr>
              <w:fldChar w:fldCharType="begin"/>
            </w:r>
            <w:r>
              <w:rPr>
                <w:noProof/>
                <w:webHidden/>
              </w:rPr>
              <w:instrText xml:space="preserve"> PAGEREF _Toc464792545 \h </w:instrText>
            </w:r>
            <w:r>
              <w:rPr>
                <w:noProof/>
                <w:webHidden/>
              </w:rPr>
            </w:r>
            <w:r>
              <w:rPr>
                <w:noProof/>
                <w:webHidden/>
              </w:rPr>
              <w:fldChar w:fldCharType="separate"/>
            </w:r>
            <w:r w:rsidR="00B8195C">
              <w:rPr>
                <w:noProof/>
                <w:webHidden/>
              </w:rPr>
              <w:t>33</w:t>
            </w:r>
            <w:r>
              <w:rPr>
                <w:noProof/>
                <w:webHidden/>
              </w:rPr>
              <w:fldChar w:fldCharType="end"/>
            </w:r>
          </w:hyperlink>
        </w:p>
        <w:p w:rsidR="00CC6F8D" w:rsidRDefault="00CC6F8D">
          <w:r>
            <w:rPr>
              <w:b/>
              <w:bCs/>
              <w:lang w:val="zh-CN"/>
            </w:rPr>
            <w:fldChar w:fldCharType="end"/>
          </w:r>
        </w:p>
      </w:sdtContent>
    </w:sdt>
    <w:p w:rsidR="008120DA" w:rsidRPr="009E26C3" w:rsidRDefault="008120DA" w:rsidP="008120DA">
      <w:pPr>
        <w:spacing w:line="240" w:lineRule="auto"/>
        <w:rPr>
          <w:rFonts w:asciiTheme="majorEastAsia" w:eastAsiaTheme="majorEastAsia" w:hAnsiTheme="majorEastAsia"/>
        </w:rPr>
      </w:pPr>
    </w:p>
    <w:p w:rsidR="008120DA" w:rsidRPr="009E26C3" w:rsidRDefault="008120DA" w:rsidP="008120DA">
      <w:pPr>
        <w:spacing w:line="240" w:lineRule="auto"/>
        <w:rPr>
          <w:rFonts w:asciiTheme="majorEastAsia" w:eastAsiaTheme="majorEastAsia" w:hAnsiTheme="majorEastAsia" w:hint="eastAsia"/>
        </w:rPr>
      </w:pPr>
      <w:r w:rsidRPr="009E26C3">
        <w:rPr>
          <w:rFonts w:asciiTheme="majorEastAsia" w:eastAsiaTheme="majorEastAsia" w:hAnsiTheme="majorEastAsia"/>
        </w:rPr>
        <w:br w:type="page"/>
      </w:r>
    </w:p>
    <w:p w:rsidR="00CC6F8D" w:rsidRPr="00CC6F8D" w:rsidRDefault="008120DA" w:rsidP="00CC6F8D">
      <w:pPr>
        <w:pStyle w:val="1"/>
        <w:rPr>
          <w:rFonts w:asciiTheme="majorEastAsia" w:eastAsiaTheme="majorEastAsia" w:hAnsiTheme="majorEastAsia" w:hint="eastAsia"/>
          <w:sz w:val="24"/>
          <w:szCs w:val="24"/>
        </w:rPr>
      </w:pPr>
      <w:bookmarkStart w:id="0" w:name="_Toc116554853"/>
      <w:bookmarkStart w:id="1" w:name="_Toc464792500"/>
      <w:r w:rsidRPr="009E26C3">
        <w:rPr>
          <w:rFonts w:asciiTheme="majorEastAsia" w:eastAsiaTheme="majorEastAsia" w:hAnsiTheme="majorEastAsia" w:hint="eastAsia"/>
          <w:sz w:val="24"/>
          <w:szCs w:val="24"/>
        </w:rPr>
        <w:lastRenderedPageBreak/>
        <w:t>引言</w:t>
      </w:r>
      <w:bookmarkStart w:id="2" w:name="_Toc116554854"/>
      <w:bookmarkStart w:id="3" w:name="_Toc464792501"/>
      <w:bookmarkStart w:id="4" w:name="_Toc464792502"/>
      <w:bookmarkEnd w:id="0"/>
      <w:bookmarkEnd w:id="1"/>
      <w:bookmarkEnd w:id="3"/>
      <w:bookmarkEnd w:id="4"/>
    </w:p>
    <w:p w:rsidR="00CC6F8D" w:rsidRDefault="00CC6F8D">
      <w:pPr>
        <w:widowControl/>
        <w:spacing w:line="240" w:lineRule="auto"/>
        <w:jc w:val="left"/>
        <w:rPr>
          <w:rFonts w:asciiTheme="majorEastAsia" w:eastAsiaTheme="majorEastAsia" w:hAnsiTheme="majorEastAsia"/>
          <w:b/>
          <w:bCs/>
        </w:rPr>
      </w:pPr>
      <w:r>
        <w:rPr>
          <w:rFonts w:asciiTheme="majorEastAsia" w:eastAsiaTheme="majorEastAsia" w:hAnsiTheme="majorEastAsia"/>
        </w:rPr>
        <w:br w:type="page"/>
      </w:r>
    </w:p>
    <w:p w:rsidR="008120DA" w:rsidRPr="009E26C3" w:rsidRDefault="008120DA" w:rsidP="008120DA">
      <w:pPr>
        <w:pStyle w:val="2"/>
        <w:rPr>
          <w:rFonts w:asciiTheme="majorEastAsia" w:eastAsiaTheme="majorEastAsia" w:hAnsiTheme="majorEastAsia" w:hint="eastAsia"/>
          <w:sz w:val="24"/>
          <w:szCs w:val="24"/>
        </w:rPr>
      </w:pPr>
      <w:bookmarkStart w:id="5" w:name="_Toc464792503"/>
      <w:r w:rsidRPr="009E26C3">
        <w:rPr>
          <w:rFonts w:asciiTheme="majorEastAsia" w:eastAsiaTheme="majorEastAsia" w:hAnsiTheme="majorEastAsia" w:hint="eastAsia"/>
          <w:sz w:val="24"/>
          <w:szCs w:val="24"/>
        </w:rPr>
        <w:lastRenderedPageBreak/>
        <w:t>目的</w:t>
      </w:r>
      <w:bookmarkEnd w:id="2"/>
      <w:bookmarkEnd w:id="5"/>
    </w:p>
    <w:p w:rsidR="008120DA" w:rsidRPr="009E26C3" w:rsidRDefault="008120DA" w:rsidP="008120DA">
      <w:pPr>
        <w:pStyle w:val="a6"/>
        <w:rPr>
          <w:rFonts w:asciiTheme="majorEastAsia" w:eastAsiaTheme="majorEastAsia" w:hAnsiTheme="majorEastAsia" w:hint="eastAsia"/>
        </w:rPr>
      </w:pPr>
      <w:r w:rsidRPr="009E26C3">
        <w:rPr>
          <w:rFonts w:asciiTheme="majorEastAsia" w:eastAsiaTheme="majorEastAsia" w:hAnsiTheme="majorEastAsia" w:hint="eastAsia"/>
        </w:rPr>
        <w:t>本文档详细描述中国科学院大学面向对象的程序与设计课程实践final组三国杀游戏软件系统必须满足的功能需求、非功能需求（质量属性和外部接口）与限制条件，作为本项目的项目管理人员、系统设计人员、编码和测试人员以及与本项目相关的其他人员开展工作的基础和依据，同时也界定了本项目的工作内容。</w:t>
      </w:r>
    </w:p>
    <w:p w:rsidR="008120DA" w:rsidRPr="009E26C3" w:rsidRDefault="008120DA" w:rsidP="008120DA">
      <w:pPr>
        <w:pStyle w:val="2"/>
        <w:rPr>
          <w:rFonts w:asciiTheme="majorEastAsia" w:eastAsiaTheme="majorEastAsia" w:hAnsiTheme="majorEastAsia" w:hint="eastAsia"/>
          <w:sz w:val="24"/>
          <w:szCs w:val="24"/>
        </w:rPr>
      </w:pPr>
      <w:bookmarkStart w:id="6" w:name="_Toc116554855"/>
      <w:bookmarkStart w:id="7" w:name="_Toc464792504"/>
      <w:r w:rsidRPr="009E26C3">
        <w:rPr>
          <w:rFonts w:asciiTheme="majorEastAsia" w:eastAsiaTheme="majorEastAsia" w:hAnsiTheme="majorEastAsia" w:hint="eastAsia"/>
          <w:sz w:val="24"/>
          <w:szCs w:val="24"/>
        </w:rPr>
        <w:t>文档约定</w:t>
      </w:r>
      <w:bookmarkEnd w:id="6"/>
      <w:bookmarkEnd w:id="7"/>
    </w:p>
    <w:p w:rsidR="008120DA" w:rsidRPr="009E26C3" w:rsidRDefault="008120DA" w:rsidP="008120DA">
      <w:pPr>
        <w:ind w:firstLineChars="200" w:firstLine="480"/>
        <w:rPr>
          <w:rFonts w:asciiTheme="majorEastAsia" w:eastAsiaTheme="majorEastAsia" w:hAnsiTheme="majorEastAsia" w:hint="eastAsia"/>
        </w:rPr>
      </w:pPr>
      <w:r w:rsidRPr="009E26C3">
        <w:rPr>
          <w:rFonts w:asciiTheme="majorEastAsia" w:eastAsiaTheme="majorEastAsia" w:hAnsiTheme="majorEastAsia" w:hint="eastAsia"/>
        </w:rPr>
        <w:t>在本文档中描述的所有需求都有一个唯一的编号标识。</w:t>
      </w:r>
      <w:proofErr w:type="gramStart"/>
      <w:r w:rsidRPr="009E26C3">
        <w:rPr>
          <w:rFonts w:asciiTheme="majorEastAsia" w:eastAsiaTheme="majorEastAsia" w:hAnsiTheme="majorEastAsia" w:hint="eastAsia"/>
        </w:rPr>
        <w:t>该需求</w:t>
      </w:r>
      <w:proofErr w:type="gramEnd"/>
      <w:r w:rsidRPr="009E26C3">
        <w:rPr>
          <w:rFonts w:asciiTheme="majorEastAsia" w:eastAsiaTheme="majorEastAsia" w:hAnsiTheme="majorEastAsia" w:hint="eastAsia"/>
        </w:rPr>
        <w:t>编号在需求确立时产生并在整个项目开发过程中保持不变。</w:t>
      </w:r>
    </w:p>
    <w:p w:rsidR="008120DA" w:rsidRPr="009E26C3" w:rsidRDefault="008120DA" w:rsidP="008120DA">
      <w:pPr>
        <w:ind w:firstLineChars="200" w:firstLine="480"/>
        <w:rPr>
          <w:rFonts w:asciiTheme="majorEastAsia" w:eastAsiaTheme="majorEastAsia" w:hAnsiTheme="majorEastAsia" w:hint="eastAsia"/>
        </w:rPr>
      </w:pPr>
      <w:r w:rsidRPr="009E26C3">
        <w:rPr>
          <w:rFonts w:asciiTheme="majorEastAsia" w:eastAsiaTheme="majorEastAsia" w:hAnsiTheme="majorEastAsia" w:hint="eastAsia"/>
        </w:rPr>
        <w:t>本文档中中国科学院大学简称为“国科大”，三国杀游戏简称为“游戏”，final组简称为“课程小组”。</w:t>
      </w:r>
    </w:p>
    <w:p w:rsidR="008120DA" w:rsidRPr="009E26C3" w:rsidRDefault="008120DA" w:rsidP="008120DA">
      <w:pPr>
        <w:pStyle w:val="2"/>
        <w:rPr>
          <w:rFonts w:asciiTheme="majorEastAsia" w:eastAsiaTheme="majorEastAsia" w:hAnsiTheme="majorEastAsia" w:hint="eastAsia"/>
          <w:sz w:val="24"/>
          <w:szCs w:val="24"/>
        </w:rPr>
      </w:pPr>
      <w:bookmarkStart w:id="8" w:name="_Toc116554856"/>
      <w:bookmarkStart w:id="9" w:name="_Toc464792505"/>
      <w:r w:rsidRPr="009E26C3">
        <w:rPr>
          <w:rFonts w:asciiTheme="majorEastAsia" w:eastAsiaTheme="majorEastAsia" w:hAnsiTheme="majorEastAsia" w:hint="eastAsia"/>
          <w:sz w:val="24"/>
          <w:szCs w:val="24"/>
        </w:rPr>
        <w:t>预期的读者和阅读建议</w:t>
      </w:r>
      <w:bookmarkEnd w:id="8"/>
      <w:bookmarkEnd w:id="9"/>
    </w:p>
    <w:p w:rsidR="008120DA" w:rsidRPr="009E26C3" w:rsidRDefault="008120DA" w:rsidP="008120DA">
      <w:pPr>
        <w:ind w:firstLine="420"/>
        <w:rPr>
          <w:rFonts w:asciiTheme="majorEastAsia" w:eastAsiaTheme="majorEastAsia" w:hAnsiTheme="majorEastAsia" w:hint="eastAsia"/>
        </w:rPr>
      </w:pPr>
      <w:r w:rsidRPr="009E26C3">
        <w:rPr>
          <w:rFonts w:asciiTheme="majorEastAsia" w:eastAsiaTheme="majorEastAsia" w:hAnsiTheme="majorEastAsia" w:hint="eastAsia"/>
        </w:rPr>
        <w:t>本文档的读者包括参与本项目课程小组的项目管理人员、系统设计人员、编码和测试人员、用户代表以及市场人员，上述读者可以通过阅读本文档对将要开发的游戏系统有一个全面、详细的了解和认识。</w:t>
      </w:r>
    </w:p>
    <w:p w:rsidR="008120DA" w:rsidRPr="009E26C3" w:rsidRDefault="008120DA" w:rsidP="008120DA">
      <w:pPr>
        <w:pStyle w:val="2"/>
        <w:rPr>
          <w:rFonts w:asciiTheme="majorEastAsia" w:eastAsiaTheme="majorEastAsia" w:hAnsiTheme="majorEastAsia" w:hint="eastAsia"/>
          <w:sz w:val="24"/>
          <w:szCs w:val="24"/>
        </w:rPr>
      </w:pPr>
      <w:bookmarkStart w:id="10" w:name="_Toc116554857"/>
      <w:bookmarkStart w:id="11" w:name="_Toc464792506"/>
      <w:r w:rsidRPr="009E26C3">
        <w:rPr>
          <w:rFonts w:asciiTheme="majorEastAsia" w:eastAsiaTheme="majorEastAsia" w:hAnsiTheme="majorEastAsia" w:hint="eastAsia"/>
          <w:sz w:val="24"/>
          <w:szCs w:val="24"/>
        </w:rPr>
        <w:t>产品的范围</w:t>
      </w:r>
      <w:bookmarkEnd w:id="10"/>
      <w:bookmarkEnd w:id="11"/>
    </w:p>
    <w:p w:rsidR="008120DA" w:rsidRPr="009E26C3" w:rsidRDefault="008120DA" w:rsidP="008120DA">
      <w:pPr>
        <w:ind w:firstLineChars="200" w:firstLine="480"/>
        <w:rPr>
          <w:rFonts w:asciiTheme="majorEastAsia" w:eastAsiaTheme="majorEastAsia" w:hAnsiTheme="majorEastAsia" w:hint="eastAsia"/>
        </w:rPr>
      </w:pPr>
      <w:r w:rsidRPr="009E26C3">
        <w:rPr>
          <w:rFonts w:asciiTheme="majorEastAsia" w:eastAsiaTheme="majorEastAsia" w:hAnsiTheme="majorEastAsia" w:hint="eastAsia"/>
        </w:rPr>
        <w:t>本系统是课程小组开发的三国杀游戏的产品，主要实现一款三国杀8人标准版的角色扮演类游戏。在本系统中实现系统登录，游戏房间设定，卡牌的放置</w:t>
      </w:r>
      <w:ins w:id="12" w:author="唐铎月" w:date="2016-10-20T23:13:00Z">
        <w:r w:rsidRPr="009E26C3">
          <w:rPr>
            <w:rFonts w:asciiTheme="majorEastAsia" w:eastAsiaTheme="majorEastAsia" w:hAnsiTheme="majorEastAsia" w:hint="eastAsia"/>
          </w:rPr>
          <w:t>，</w:t>
        </w:r>
      </w:ins>
      <w:ins w:id="13" w:author="唐铎月" w:date="2016-10-20T23:14:00Z">
        <w:r w:rsidRPr="009E26C3">
          <w:rPr>
            <w:rFonts w:asciiTheme="majorEastAsia" w:eastAsiaTheme="majorEastAsia" w:hAnsiTheme="majorEastAsia" w:hint="eastAsia"/>
            <w:rPrChange w:id="14" w:author="唐铎月" w:date="2016-10-20T23:14:00Z">
              <w:rPr>
                <w:rFonts w:hint="eastAsia"/>
              </w:rPr>
            </w:rPrChange>
          </w:rPr>
          <w:t>武将的选择</w:t>
        </w:r>
      </w:ins>
      <w:ins w:id="15" w:author="唐铎月" w:date="2016-10-20T23:15:00Z">
        <w:r w:rsidRPr="009E26C3">
          <w:rPr>
            <w:rFonts w:asciiTheme="majorEastAsia" w:eastAsiaTheme="majorEastAsia" w:hAnsiTheme="majorEastAsia"/>
          </w:rPr>
          <w:t>,</w:t>
        </w:r>
        <w:r w:rsidRPr="009E26C3">
          <w:rPr>
            <w:rFonts w:asciiTheme="majorEastAsia" w:eastAsiaTheme="majorEastAsia" w:hAnsiTheme="majorEastAsia"/>
            <w:rPrChange w:id="16" w:author="唐铎月" w:date="2016-10-20T23:16:00Z">
              <w:rPr/>
            </w:rPrChange>
          </w:rPr>
          <w:t>游戏</w:t>
        </w:r>
      </w:ins>
      <w:ins w:id="17" w:author="唐铎月" w:date="2016-10-20T23:16:00Z">
        <w:r w:rsidRPr="009E26C3">
          <w:rPr>
            <w:rFonts w:asciiTheme="majorEastAsia" w:eastAsiaTheme="majorEastAsia" w:hAnsiTheme="majorEastAsia"/>
            <w:rPrChange w:id="18" w:author="唐铎月" w:date="2016-10-20T23:16:00Z">
              <w:rPr/>
            </w:rPrChange>
          </w:rPr>
          <w:t>行为的提示</w:t>
        </w:r>
        <w:r w:rsidRPr="009E26C3">
          <w:rPr>
            <w:rFonts w:asciiTheme="majorEastAsia" w:eastAsiaTheme="majorEastAsia" w:hAnsiTheme="majorEastAsia" w:hint="eastAsia"/>
            <w:rPrChange w:id="19" w:author="唐铎月" w:date="2016-10-20T23:16:00Z">
              <w:rPr>
                <w:rFonts w:hint="eastAsia"/>
              </w:rPr>
            </w:rPrChange>
          </w:rPr>
          <w:t>（是否响应其他玩家的操作）</w:t>
        </w:r>
      </w:ins>
      <w:r w:rsidRPr="009E26C3">
        <w:rPr>
          <w:rFonts w:asciiTheme="majorEastAsia" w:eastAsiaTheme="majorEastAsia" w:hAnsiTheme="majorEastAsia" w:hint="eastAsia"/>
        </w:rPr>
        <w:t>等功能。</w:t>
      </w:r>
    </w:p>
    <w:p w:rsidR="008120DA" w:rsidRPr="009E26C3" w:rsidRDefault="008120DA" w:rsidP="008120DA">
      <w:pPr>
        <w:pStyle w:val="2"/>
        <w:rPr>
          <w:rFonts w:asciiTheme="majorEastAsia" w:eastAsiaTheme="majorEastAsia" w:hAnsiTheme="majorEastAsia" w:hint="eastAsia"/>
          <w:sz w:val="24"/>
          <w:szCs w:val="24"/>
        </w:rPr>
      </w:pPr>
      <w:bookmarkStart w:id="20" w:name="_Toc116554858"/>
      <w:bookmarkStart w:id="21" w:name="_Toc464792507"/>
      <w:r w:rsidRPr="009E26C3">
        <w:rPr>
          <w:rFonts w:asciiTheme="majorEastAsia" w:eastAsiaTheme="majorEastAsia" w:hAnsiTheme="majorEastAsia" w:hint="eastAsia"/>
          <w:sz w:val="24"/>
          <w:szCs w:val="24"/>
        </w:rPr>
        <w:t>参考文献</w:t>
      </w:r>
      <w:bookmarkEnd w:id="20"/>
      <w:bookmarkEnd w:id="21"/>
    </w:p>
    <w:p w:rsidR="008120DA" w:rsidRPr="009E26C3" w:rsidRDefault="008120DA" w:rsidP="008120DA">
      <w:pPr>
        <w:ind w:firstLineChars="200" w:firstLine="480"/>
        <w:rPr>
          <w:rFonts w:asciiTheme="majorEastAsia" w:eastAsiaTheme="majorEastAsia" w:hAnsiTheme="majorEastAsia" w:hint="eastAsia"/>
        </w:rPr>
      </w:pPr>
      <w:r w:rsidRPr="009E26C3">
        <w:rPr>
          <w:rFonts w:asciiTheme="majorEastAsia" w:eastAsiaTheme="majorEastAsia" w:hAnsiTheme="majorEastAsia" w:hint="eastAsia"/>
        </w:rPr>
        <w:t>本文档引用如下参考文献：</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【1】三国杀Online新手教程</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【2】三国杀游戏规则</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【3】</w:t>
      </w:r>
      <w:proofErr w:type="gramStart"/>
      <w:r w:rsidRPr="009E26C3">
        <w:rPr>
          <w:rFonts w:asciiTheme="majorEastAsia" w:eastAsiaTheme="majorEastAsia" w:hAnsiTheme="majorEastAsia" w:hint="eastAsia"/>
        </w:rPr>
        <w:t>三国杀卡牌</w:t>
      </w:r>
      <w:proofErr w:type="gramEnd"/>
      <w:r w:rsidRPr="009E26C3">
        <w:rPr>
          <w:rFonts w:asciiTheme="majorEastAsia" w:eastAsiaTheme="majorEastAsia" w:hAnsiTheme="majorEastAsia" w:hint="eastAsia"/>
        </w:rPr>
        <w:t>一览</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以上文献来源 三国杀官方网站http://www.sanguosha.com/</w:t>
      </w:r>
    </w:p>
    <w:p w:rsidR="008120DA" w:rsidRPr="009E26C3" w:rsidRDefault="008120DA" w:rsidP="008120DA">
      <w:pPr>
        <w:rPr>
          <w:rFonts w:asciiTheme="majorEastAsia" w:eastAsiaTheme="majorEastAsia" w:hAnsiTheme="majorEastAsia" w:hint="eastAsia"/>
        </w:rPr>
      </w:pPr>
    </w:p>
    <w:p w:rsidR="008120DA" w:rsidRPr="009E26C3" w:rsidRDefault="008120DA" w:rsidP="008120DA">
      <w:pPr>
        <w:pStyle w:val="1"/>
        <w:rPr>
          <w:rFonts w:asciiTheme="majorEastAsia" w:eastAsiaTheme="majorEastAsia" w:hAnsiTheme="majorEastAsia" w:hint="eastAsia"/>
          <w:sz w:val="24"/>
          <w:szCs w:val="24"/>
        </w:rPr>
      </w:pPr>
      <w:bookmarkStart w:id="22" w:name="_Toc116554859"/>
      <w:bookmarkStart w:id="23" w:name="_Toc464792508"/>
      <w:r w:rsidRPr="009E26C3">
        <w:rPr>
          <w:rFonts w:asciiTheme="majorEastAsia" w:eastAsiaTheme="majorEastAsia" w:hAnsiTheme="majorEastAsia" w:hint="eastAsia"/>
          <w:sz w:val="24"/>
          <w:szCs w:val="24"/>
        </w:rPr>
        <w:t>综合描述</w:t>
      </w:r>
      <w:bookmarkEnd w:id="22"/>
      <w:bookmarkEnd w:id="23"/>
    </w:p>
    <w:p w:rsidR="008120DA" w:rsidRPr="009E26C3" w:rsidRDefault="008120DA" w:rsidP="008120DA">
      <w:pPr>
        <w:pStyle w:val="2"/>
        <w:rPr>
          <w:rFonts w:asciiTheme="majorEastAsia" w:eastAsiaTheme="majorEastAsia" w:hAnsiTheme="majorEastAsia"/>
          <w:sz w:val="24"/>
          <w:szCs w:val="24"/>
        </w:rPr>
      </w:pPr>
      <w:bookmarkStart w:id="24" w:name="_Toc116554860"/>
      <w:bookmarkStart w:id="25" w:name="_Toc464792509"/>
      <w:r w:rsidRPr="009E26C3">
        <w:rPr>
          <w:rFonts w:asciiTheme="majorEastAsia" w:eastAsiaTheme="majorEastAsia" w:hAnsiTheme="majorEastAsia" w:hint="eastAsia"/>
          <w:sz w:val="24"/>
          <w:szCs w:val="24"/>
        </w:rPr>
        <w:t>产品的背景</w:t>
      </w:r>
      <w:bookmarkEnd w:id="24"/>
      <w:bookmarkEnd w:id="25"/>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该游戏融合了西方类似游戏的特点，并结合中国三国时期背景，以身份为线索，以卡牌为形式，集合历史、文学、美术等元素于一身，在中国</w:t>
      </w:r>
      <w:proofErr w:type="gramStart"/>
      <w:r w:rsidRPr="009E26C3">
        <w:rPr>
          <w:rFonts w:asciiTheme="majorEastAsia" w:eastAsiaTheme="majorEastAsia" w:hAnsiTheme="majorEastAsia" w:hint="eastAsia"/>
        </w:rPr>
        <w:t>大陆广</w:t>
      </w:r>
      <w:proofErr w:type="gramEnd"/>
      <w:r w:rsidRPr="009E26C3">
        <w:rPr>
          <w:rFonts w:asciiTheme="majorEastAsia" w:eastAsiaTheme="majorEastAsia" w:hAnsiTheme="majorEastAsia" w:hint="eastAsia"/>
        </w:rPr>
        <w:t>受欢迎。</w:t>
      </w:r>
    </w:p>
    <w:p w:rsidR="008120DA" w:rsidRPr="009E26C3" w:rsidRDefault="008120DA" w:rsidP="008120DA">
      <w:pPr>
        <w:pStyle w:val="3"/>
        <w:rPr>
          <w:rFonts w:asciiTheme="majorEastAsia" w:eastAsiaTheme="majorEastAsia" w:hAnsiTheme="majorEastAsia" w:hint="eastAsia"/>
          <w:sz w:val="24"/>
          <w:szCs w:val="24"/>
        </w:rPr>
      </w:pPr>
      <w:bookmarkStart w:id="26" w:name="_Toc116554863"/>
      <w:bookmarkStart w:id="27" w:name="_Toc464792510"/>
      <w:r w:rsidRPr="009E26C3">
        <w:rPr>
          <w:rFonts w:asciiTheme="majorEastAsia" w:eastAsiaTheme="majorEastAsia" w:hAnsiTheme="majorEastAsia" w:hint="eastAsia"/>
          <w:sz w:val="24"/>
          <w:szCs w:val="24"/>
        </w:rPr>
        <w:t>应用系统功能列表</w:t>
      </w:r>
      <w:bookmarkEnd w:id="26"/>
      <w:bookmarkEnd w:id="27"/>
    </w:p>
    <w:tbl>
      <w:tblPr>
        <w:tblW w:w="15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800"/>
        <w:gridCol w:w="2340"/>
        <w:gridCol w:w="3734"/>
        <w:gridCol w:w="3734"/>
        <w:gridCol w:w="3734"/>
      </w:tblGrid>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b/>
                <w:bCs/>
              </w:rPr>
            </w:pPr>
            <w:r w:rsidRPr="009E26C3">
              <w:rPr>
                <w:rFonts w:asciiTheme="majorEastAsia" w:eastAsiaTheme="majorEastAsia" w:hAnsiTheme="majorEastAsia" w:hint="eastAsia"/>
                <w:b/>
                <w:bCs/>
              </w:rPr>
              <w:t>序号</w:t>
            </w:r>
          </w:p>
        </w:tc>
        <w:tc>
          <w:tcPr>
            <w:tcW w:w="1800" w:type="dxa"/>
          </w:tcPr>
          <w:p w:rsidR="008120DA" w:rsidRPr="009E26C3" w:rsidRDefault="008120DA" w:rsidP="009E26C3">
            <w:pPr>
              <w:rPr>
                <w:rFonts w:asciiTheme="majorEastAsia" w:eastAsiaTheme="majorEastAsia" w:hAnsiTheme="majorEastAsia" w:hint="eastAsia"/>
                <w:b/>
                <w:bCs/>
              </w:rPr>
            </w:pPr>
            <w:r w:rsidRPr="009E26C3">
              <w:rPr>
                <w:rFonts w:asciiTheme="majorEastAsia" w:eastAsiaTheme="majorEastAsia" w:hAnsiTheme="majorEastAsia" w:hint="eastAsia"/>
                <w:b/>
                <w:bCs/>
              </w:rPr>
              <w:t>一级功能</w:t>
            </w:r>
          </w:p>
        </w:tc>
        <w:tc>
          <w:tcPr>
            <w:tcW w:w="2340" w:type="dxa"/>
          </w:tcPr>
          <w:p w:rsidR="008120DA" w:rsidRPr="009E26C3" w:rsidRDefault="008120DA" w:rsidP="009E26C3">
            <w:pPr>
              <w:rPr>
                <w:rFonts w:asciiTheme="majorEastAsia" w:eastAsiaTheme="majorEastAsia" w:hAnsiTheme="majorEastAsia" w:hint="eastAsia"/>
                <w:b/>
                <w:bCs/>
              </w:rPr>
            </w:pPr>
            <w:r w:rsidRPr="009E26C3">
              <w:rPr>
                <w:rFonts w:asciiTheme="majorEastAsia" w:eastAsiaTheme="majorEastAsia" w:hAnsiTheme="majorEastAsia" w:hint="eastAsia"/>
                <w:b/>
                <w:bCs/>
              </w:rPr>
              <w:t>二级功能</w:t>
            </w:r>
          </w:p>
        </w:tc>
        <w:tc>
          <w:tcPr>
            <w:tcW w:w="3734" w:type="dxa"/>
          </w:tcPr>
          <w:p w:rsidR="008120DA" w:rsidRPr="009E26C3" w:rsidRDefault="008120DA" w:rsidP="009E26C3">
            <w:pPr>
              <w:rPr>
                <w:rFonts w:asciiTheme="majorEastAsia" w:eastAsiaTheme="majorEastAsia" w:hAnsiTheme="majorEastAsia" w:hint="eastAsia"/>
                <w:b/>
                <w:bCs/>
              </w:rPr>
            </w:pPr>
            <w:r w:rsidRPr="009E26C3">
              <w:rPr>
                <w:rFonts w:asciiTheme="majorEastAsia" w:eastAsiaTheme="majorEastAsia" w:hAnsiTheme="majorEastAsia" w:hint="eastAsia"/>
                <w:b/>
                <w:bCs/>
              </w:rPr>
              <w:t>说明</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1</w:t>
            </w:r>
          </w:p>
        </w:tc>
        <w:tc>
          <w:tcPr>
            <w:tcW w:w="1800"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系统登录</w:t>
            </w:r>
          </w:p>
        </w:tc>
        <w:tc>
          <w:tcPr>
            <w:tcW w:w="2340" w:type="dxa"/>
          </w:tcPr>
          <w:p w:rsidR="008120DA" w:rsidRPr="009E26C3" w:rsidRDefault="008120DA" w:rsidP="009E26C3">
            <w:pPr>
              <w:rPr>
                <w:rFonts w:asciiTheme="majorEastAsia" w:eastAsiaTheme="majorEastAsia" w:hAnsiTheme="majorEastAsia" w:hint="eastAsia"/>
              </w:rPr>
            </w:pPr>
          </w:p>
        </w:tc>
        <w:tc>
          <w:tcPr>
            <w:tcW w:w="3734" w:type="dxa"/>
          </w:tcPr>
          <w:p w:rsidR="008120DA" w:rsidRPr="009E26C3" w:rsidRDefault="008120DA" w:rsidP="009E26C3">
            <w:pPr>
              <w:rPr>
                <w:rFonts w:asciiTheme="majorEastAsia" w:eastAsiaTheme="majorEastAsia" w:hAnsiTheme="majorEastAsia" w:hint="eastAsia"/>
              </w:rPr>
            </w:pP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i/>
                <w:iCs/>
              </w:rPr>
              <w:t>登录</w:t>
            </w:r>
          </w:p>
        </w:tc>
        <w:tc>
          <w:tcPr>
            <w:tcW w:w="3734" w:type="dxa"/>
          </w:tcPr>
          <w:p w:rsidR="008120DA" w:rsidRPr="009E26C3" w:rsidRDefault="008120DA" w:rsidP="009E26C3">
            <w:pPr>
              <w:rPr>
                <w:rFonts w:asciiTheme="majorEastAsia" w:eastAsiaTheme="majorEastAsia" w:hAnsiTheme="majorEastAsia" w:hint="eastAsia"/>
              </w:rPr>
            </w:pP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退出</w:t>
            </w:r>
          </w:p>
        </w:tc>
        <w:tc>
          <w:tcPr>
            <w:tcW w:w="3734" w:type="dxa"/>
          </w:tcPr>
          <w:p w:rsidR="008120DA" w:rsidRPr="009E26C3" w:rsidRDefault="008120DA" w:rsidP="009E26C3">
            <w:pPr>
              <w:rPr>
                <w:rFonts w:asciiTheme="majorEastAsia" w:eastAsiaTheme="majorEastAsia" w:hAnsiTheme="majorEastAsia" w:hint="eastAsia"/>
              </w:rPr>
            </w:pP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注册</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邮箱或者手机号</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2</w:t>
            </w:r>
          </w:p>
        </w:tc>
        <w:tc>
          <w:tcPr>
            <w:tcW w:w="1800"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游戏房间设定</w:t>
            </w:r>
          </w:p>
        </w:tc>
        <w:tc>
          <w:tcPr>
            <w:tcW w:w="2340" w:type="dxa"/>
          </w:tcPr>
          <w:p w:rsidR="008120DA" w:rsidRPr="009E26C3" w:rsidRDefault="008120DA" w:rsidP="009E26C3">
            <w:pPr>
              <w:rPr>
                <w:rFonts w:asciiTheme="majorEastAsia" w:eastAsiaTheme="majorEastAsia" w:hAnsiTheme="majorEastAsia" w:hint="eastAsia"/>
                <w:i/>
                <w:iCs/>
              </w:rPr>
            </w:pPr>
          </w:p>
        </w:tc>
        <w:tc>
          <w:tcPr>
            <w:tcW w:w="3734" w:type="dxa"/>
          </w:tcPr>
          <w:p w:rsidR="008120DA" w:rsidRPr="009E26C3" w:rsidRDefault="008120DA" w:rsidP="009E26C3">
            <w:pPr>
              <w:rPr>
                <w:rFonts w:asciiTheme="majorEastAsia" w:eastAsiaTheme="majorEastAsia" w:hAnsiTheme="majorEastAsia" w:hint="eastAsia"/>
              </w:rPr>
            </w:pP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建立房间并安排座位</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建立房间者——房主</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加入房间并安排座位</w:t>
            </w:r>
          </w:p>
        </w:tc>
        <w:tc>
          <w:tcPr>
            <w:tcW w:w="3734" w:type="dxa"/>
          </w:tcPr>
          <w:p w:rsidR="008120DA" w:rsidRPr="009E26C3" w:rsidRDefault="008120DA" w:rsidP="009E26C3">
            <w:pPr>
              <w:rPr>
                <w:rFonts w:asciiTheme="majorEastAsia" w:eastAsiaTheme="majorEastAsia" w:hAnsiTheme="majorEastAsia" w:hint="eastAsia"/>
              </w:rPr>
            </w:pP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i/>
                <w:iCs/>
              </w:rPr>
              <w:t>准备</w:t>
            </w:r>
            <w:r w:rsidRPr="009E26C3">
              <w:rPr>
                <w:rFonts w:asciiTheme="majorEastAsia" w:eastAsiaTheme="majorEastAsia" w:hAnsiTheme="majorEastAsia" w:hint="eastAsia"/>
                <w:i/>
                <w:iCs/>
              </w:rPr>
              <w:t>/开始</w:t>
            </w:r>
          </w:p>
        </w:tc>
        <w:tc>
          <w:tcPr>
            <w:tcW w:w="3734" w:type="dxa"/>
          </w:tcPr>
          <w:p w:rsidR="008120DA" w:rsidRPr="009E26C3" w:rsidRDefault="008120DA" w:rsidP="009E26C3">
            <w:pPr>
              <w:rPr>
                <w:rFonts w:asciiTheme="majorEastAsia" w:eastAsiaTheme="majorEastAsia" w:hAnsiTheme="majorEastAsia"/>
              </w:rPr>
            </w:pPr>
            <w:r w:rsidRPr="009E26C3">
              <w:rPr>
                <w:rFonts w:asciiTheme="majorEastAsia" w:eastAsiaTheme="majorEastAsia" w:hAnsiTheme="majorEastAsia"/>
              </w:rPr>
              <w:t>其他玩家准备完毕</w:t>
            </w:r>
            <w:r w:rsidRPr="009E26C3">
              <w:rPr>
                <w:rFonts w:asciiTheme="majorEastAsia" w:eastAsiaTheme="majorEastAsia" w:hAnsiTheme="majorEastAsia" w:hint="eastAsia"/>
              </w:rPr>
              <w:t>，</w:t>
            </w:r>
            <w:r w:rsidRPr="009E26C3">
              <w:rPr>
                <w:rFonts w:asciiTheme="majorEastAsia" w:eastAsiaTheme="majorEastAsia" w:hAnsiTheme="majorEastAsia"/>
              </w:rPr>
              <w:t>房主开始游戏</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3</w:t>
            </w:r>
          </w:p>
        </w:tc>
        <w:tc>
          <w:tcPr>
            <w:tcW w:w="1800"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卡牌放置</w:t>
            </w:r>
          </w:p>
        </w:tc>
        <w:tc>
          <w:tcPr>
            <w:tcW w:w="2340" w:type="dxa"/>
          </w:tcPr>
          <w:p w:rsidR="008120DA" w:rsidRPr="009E26C3" w:rsidRDefault="008120DA" w:rsidP="009E26C3">
            <w:pPr>
              <w:rPr>
                <w:rFonts w:asciiTheme="majorEastAsia" w:eastAsiaTheme="majorEastAsia" w:hAnsiTheme="majorEastAsia" w:hint="eastAsia"/>
                <w:i/>
                <w:iCs/>
              </w:rPr>
            </w:pPr>
          </w:p>
        </w:tc>
        <w:tc>
          <w:tcPr>
            <w:tcW w:w="3734" w:type="dxa"/>
          </w:tcPr>
          <w:p w:rsidR="008120DA" w:rsidRPr="009E26C3" w:rsidRDefault="008120DA" w:rsidP="009E26C3">
            <w:pPr>
              <w:rPr>
                <w:rFonts w:asciiTheme="majorEastAsia" w:eastAsiaTheme="majorEastAsia" w:hAnsiTheme="majorEastAsia" w:hint="eastAsia"/>
              </w:rPr>
            </w:pP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发放身份牌</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4“反贼”1“主公”1“内奸”2“忠臣”</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主公选择武将</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可选武将为刘备，孙权，曹操与随机两名其他武将（共25张武将牌）</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其他玩家选择武将</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其他玩家选择武将在主公后（各3张）</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发</w:t>
            </w:r>
            <w:proofErr w:type="gramStart"/>
            <w:r w:rsidRPr="009E26C3">
              <w:rPr>
                <w:rFonts w:asciiTheme="majorEastAsia" w:eastAsiaTheme="majorEastAsia" w:hAnsiTheme="majorEastAsia" w:hint="eastAsia"/>
                <w:i/>
                <w:iCs/>
              </w:rPr>
              <w:t>起始手</w:t>
            </w:r>
            <w:proofErr w:type="gramEnd"/>
            <w:r w:rsidRPr="009E26C3">
              <w:rPr>
                <w:rFonts w:asciiTheme="majorEastAsia" w:eastAsiaTheme="majorEastAsia" w:hAnsiTheme="majorEastAsia" w:hint="eastAsia"/>
                <w:i/>
                <w:iCs/>
              </w:rPr>
              <w:t>牌</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4</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proofErr w:type="gramStart"/>
            <w:r w:rsidRPr="009E26C3">
              <w:rPr>
                <w:rFonts w:asciiTheme="majorEastAsia" w:eastAsiaTheme="majorEastAsia" w:hAnsiTheme="majorEastAsia" w:hint="eastAsia"/>
                <w:i/>
                <w:iCs/>
              </w:rPr>
              <w:t>发每回合</w:t>
            </w:r>
            <w:proofErr w:type="gramEnd"/>
            <w:r w:rsidRPr="009E26C3">
              <w:rPr>
                <w:rFonts w:asciiTheme="majorEastAsia" w:eastAsiaTheme="majorEastAsia" w:hAnsiTheme="majorEastAsia" w:hint="eastAsia"/>
                <w:i/>
                <w:iCs/>
              </w:rPr>
              <w:t>手牌</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2</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proofErr w:type="gramStart"/>
            <w:r w:rsidRPr="009E26C3">
              <w:rPr>
                <w:rFonts w:asciiTheme="majorEastAsia" w:eastAsiaTheme="majorEastAsia" w:hAnsiTheme="majorEastAsia" w:hint="eastAsia"/>
                <w:i/>
                <w:iCs/>
              </w:rPr>
              <w:t>判定卡</w:t>
            </w:r>
            <w:proofErr w:type="gramEnd"/>
            <w:r w:rsidRPr="009E26C3">
              <w:rPr>
                <w:rFonts w:asciiTheme="majorEastAsia" w:eastAsiaTheme="majorEastAsia" w:hAnsiTheme="majorEastAsia" w:hint="eastAsia"/>
                <w:i/>
                <w:iCs/>
              </w:rPr>
              <w:t>牌</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当触发判定阶段时响应，放置在</w:t>
            </w:r>
            <w:proofErr w:type="gramStart"/>
            <w:r w:rsidRPr="009E26C3">
              <w:rPr>
                <w:rFonts w:asciiTheme="majorEastAsia" w:eastAsiaTheme="majorEastAsia" w:hAnsiTheme="majorEastAsia" w:hint="eastAsia"/>
              </w:rPr>
              <w:t>判定区</w:t>
            </w:r>
            <w:proofErr w:type="gramEnd"/>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判定弃置手牌（数目，类型等）并将弃置或者已经结算卡牌放入</w:t>
            </w:r>
            <w:proofErr w:type="gramStart"/>
            <w:r w:rsidRPr="009E26C3">
              <w:rPr>
                <w:rFonts w:asciiTheme="majorEastAsia" w:eastAsiaTheme="majorEastAsia" w:hAnsiTheme="majorEastAsia" w:hint="eastAsia"/>
                <w:i/>
                <w:iCs/>
              </w:rPr>
              <w:t>弃牌堆</w:t>
            </w:r>
            <w:proofErr w:type="gramEnd"/>
          </w:p>
        </w:tc>
        <w:tc>
          <w:tcPr>
            <w:tcW w:w="3734" w:type="dxa"/>
          </w:tcPr>
          <w:p w:rsidR="008120DA" w:rsidRPr="009E26C3" w:rsidRDefault="008120DA" w:rsidP="009E26C3">
            <w:pPr>
              <w:rPr>
                <w:rFonts w:asciiTheme="majorEastAsia" w:eastAsiaTheme="majorEastAsia" w:hAnsiTheme="majorEastAsia" w:hint="eastAsia"/>
              </w:rPr>
            </w:pP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技能</w:t>
            </w:r>
            <w:proofErr w:type="gramStart"/>
            <w:r w:rsidRPr="009E26C3">
              <w:rPr>
                <w:rFonts w:asciiTheme="majorEastAsia" w:eastAsiaTheme="majorEastAsia" w:hAnsiTheme="majorEastAsia" w:hint="eastAsia"/>
                <w:i/>
                <w:iCs/>
              </w:rPr>
              <w:t>触发卡</w:t>
            </w:r>
            <w:proofErr w:type="gramEnd"/>
            <w:r w:rsidRPr="009E26C3">
              <w:rPr>
                <w:rFonts w:asciiTheme="majorEastAsia" w:eastAsiaTheme="majorEastAsia" w:hAnsiTheme="majorEastAsia" w:hint="eastAsia"/>
                <w:i/>
                <w:iCs/>
              </w:rPr>
              <w:t>牌</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“观星”，“遗计”等</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proofErr w:type="gramStart"/>
            <w:r w:rsidRPr="009E26C3">
              <w:rPr>
                <w:rFonts w:asciiTheme="majorEastAsia" w:eastAsiaTheme="majorEastAsia" w:hAnsiTheme="majorEastAsia" w:hint="eastAsia"/>
                <w:i/>
                <w:iCs/>
              </w:rPr>
              <w:t>打出卡</w:t>
            </w:r>
            <w:proofErr w:type="gramEnd"/>
            <w:r w:rsidRPr="009E26C3">
              <w:rPr>
                <w:rFonts w:asciiTheme="majorEastAsia" w:eastAsiaTheme="majorEastAsia" w:hAnsiTheme="majorEastAsia" w:hint="eastAsia"/>
                <w:i/>
                <w:iCs/>
              </w:rPr>
              <w:t>牌</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出牌阶段或者响应阶段</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4</w:t>
            </w:r>
          </w:p>
        </w:tc>
        <w:tc>
          <w:tcPr>
            <w:tcW w:w="1800"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分配体力</w:t>
            </w:r>
          </w:p>
        </w:tc>
        <w:tc>
          <w:tcPr>
            <w:tcW w:w="2340" w:type="dxa"/>
          </w:tcPr>
          <w:p w:rsidR="008120DA" w:rsidRPr="009E26C3" w:rsidRDefault="008120DA" w:rsidP="009E26C3">
            <w:pPr>
              <w:rPr>
                <w:rFonts w:asciiTheme="majorEastAsia" w:eastAsiaTheme="majorEastAsia" w:hAnsiTheme="majorEastAsia" w:hint="eastAsia"/>
                <w:i/>
                <w:iCs/>
              </w:rPr>
            </w:pPr>
          </w:p>
        </w:tc>
        <w:tc>
          <w:tcPr>
            <w:tcW w:w="3734" w:type="dxa"/>
          </w:tcPr>
          <w:p w:rsidR="008120DA" w:rsidRPr="009E26C3" w:rsidRDefault="008120DA" w:rsidP="009E26C3">
            <w:pPr>
              <w:rPr>
                <w:rFonts w:asciiTheme="majorEastAsia" w:eastAsiaTheme="majorEastAsia" w:hAnsiTheme="majorEastAsia" w:hint="eastAsia"/>
              </w:rPr>
            </w:pP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分配主公体力及上限</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rPr>
              <w:t>在原有武将体力上</w:t>
            </w:r>
            <w:r w:rsidRPr="009E26C3">
              <w:rPr>
                <w:rFonts w:asciiTheme="majorEastAsia" w:eastAsiaTheme="majorEastAsia" w:hAnsiTheme="majorEastAsia" w:hint="eastAsia"/>
              </w:rPr>
              <w:t>+</w:t>
            </w:r>
            <w:r w:rsidRPr="009E26C3">
              <w:rPr>
                <w:rFonts w:asciiTheme="majorEastAsia" w:eastAsiaTheme="majorEastAsia" w:hAnsiTheme="majorEastAsia"/>
              </w:rPr>
              <w:t>1</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分配其余玩家体力及上限</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武将体力</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更改玩家体力</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受到伤害，运用技能（“苦肉”）或者打出“桃”时</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判定玩家死亡</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体力为0（周泰单独考虑）</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5</w:t>
            </w:r>
          </w:p>
        </w:tc>
        <w:tc>
          <w:tcPr>
            <w:tcW w:w="1800"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游戏回合判定</w:t>
            </w:r>
          </w:p>
        </w:tc>
        <w:tc>
          <w:tcPr>
            <w:tcW w:w="2340" w:type="dxa"/>
          </w:tcPr>
          <w:p w:rsidR="008120DA" w:rsidRPr="009E26C3" w:rsidRDefault="008120DA" w:rsidP="009E26C3">
            <w:pPr>
              <w:rPr>
                <w:rFonts w:asciiTheme="majorEastAsia" w:eastAsiaTheme="majorEastAsia" w:hAnsiTheme="majorEastAsia" w:hint="eastAsia"/>
                <w:i/>
                <w:iCs/>
              </w:rPr>
            </w:pPr>
          </w:p>
        </w:tc>
        <w:tc>
          <w:tcPr>
            <w:tcW w:w="3734" w:type="dxa"/>
          </w:tcPr>
          <w:p w:rsidR="008120DA" w:rsidRPr="009E26C3" w:rsidRDefault="008120DA" w:rsidP="009E26C3">
            <w:pPr>
              <w:rPr>
                <w:rFonts w:asciiTheme="majorEastAsia" w:eastAsiaTheme="majorEastAsia" w:hAnsiTheme="majorEastAsia" w:hint="eastAsia"/>
              </w:rPr>
            </w:pP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iCs/>
              </w:rPr>
              <w:t>出牌玩家判定</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逆时针（第一次为主公）</w:t>
            </w: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i/>
              </w:rPr>
            </w:pPr>
          </w:p>
        </w:tc>
        <w:tc>
          <w:tcPr>
            <w:tcW w:w="2340" w:type="dxa"/>
          </w:tcPr>
          <w:p w:rsidR="008120DA" w:rsidRPr="009E26C3" w:rsidRDefault="008120DA" w:rsidP="009E26C3">
            <w:pPr>
              <w:rPr>
                <w:rFonts w:asciiTheme="majorEastAsia" w:eastAsiaTheme="majorEastAsia" w:hAnsiTheme="majorEastAsia" w:hint="eastAsia"/>
                <w:i/>
                <w:iCs/>
              </w:rPr>
            </w:pPr>
            <w:r w:rsidRPr="009E26C3">
              <w:rPr>
                <w:rFonts w:asciiTheme="majorEastAsia" w:eastAsiaTheme="majorEastAsia" w:hAnsiTheme="majorEastAsia" w:hint="eastAsia"/>
                <w:i/>
              </w:rPr>
              <w:t>玩家回合判定</w:t>
            </w: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I 准备阶段</w:t>
            </w:r>
          </w:p>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II 判定阶段</w:t>
            </w:r>
          </w:p>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III 摸牌阶段</w:t>
            </w:r>
          </w:p>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IV 出牌阶段</w:t>
            </w:r>
          </w:p>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 xml:space="preserve">V </w:t>
            </w:r>
            <w:proofErr w:type="gramStart"/>
            <w:r w:rsidRPr="009E26C3">
              <w:rPr>
                <w:rFonts w:asciiTheme="majorEastAsia" w:eastAsiaTheme="majorEastAsia" w:hAnsiTheme="majorEastAsia" w:hint="eastAsia"/>
              </w:rPr>
              <w:t>弃牌阶段</w:t>
            </w:r>
            <w:proofErr w:type="gramEnd"/>
          </w:p>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VI 结束阶段</w:t>
            </w:r>
          </w:p>
        </w:tc>
      </w:tr>
      <w:tr w:rsidR="008120DA" w:rsidRPr="009E26C3" w:rsidTr="009E26C3">
        <w:tc>
          <w:tcPr>
            <w:tcW w:w="648"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6</w:t>
            </w:r>
          </w:p>
        </w:tc>
        <w:tc>
          <w:tcPr>
            <w:tcW w:w="1800"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技能响应</w:t>
            </w:r>
          </w:p>
        </w:tc>
        <w:tc>
          <w:tcPr>
            <w:tcW w:w="2340" w:type="dxa"/>
          </w:tcPr>
          <w:p w:rsidR="008120DA" w:rsidRPr="009E26C3" w:rsidRDefault="008120DA" w:rsidP="009E26C3">
            <w:pPr>
              <w:rPr>
                <w:rFonts w:asciiTheme="majorEastAsia" w:eastAsiaTheme="majorEastAsia" w:hAnsiTheme="majorEastAsia" w:hint="eastAsia"/>
              </w:rPr>
            </w:pPr>
          </w:p>
        </w:tc>
        <w:tc>
          <w:tcPr>
            <w:tcW w:w="3734" w:type="dxa"/>
          </w:tcPr>
          <w:p w:rsidR="008120DA" w:rsidRPr="009E26C3" w:rsidRDefault="008120DA" w:rsidP="009E26C3">
            <w:pPr>
              <w:rPr>
                <w:rFonts w:asciiTheme="majorEastAsia" w:eastAsiaTheme="majorEastAsia" w:hAnsiTheme="majorEastAsia" w:hint="eastAsia"/>
              </w:rPr>
            </w:pPr>
          </w:p>
        </w:tc>
        <w:tc>
          <w:tcPr>
            <w:tcW w:w="3734" w:type="dxa"/>
          </w:tcPr>
          <w:p w:rsidR="008120DA" w:rsidRPr="009E26C3" w:rsidRDefault="008120DA" w:rsidP="009E26C3">
            <w:pPr>
              <w:rPr>
                <w:rFonts w:asciiTheme="majorEastAsia" w:eastAsiaTheme="majorEastAsia" w:hAnsiTheme="majorEastAsia" w:hint="eastAsia"/>
                <w:i/>
              </w:rPr>
            </w:pPr>
          </w:p>
        </w:tc>
        <w:tc>
          <w:tcPr>
            <w:tcW w:w="3734" w:type="dxa"/>
          </w:tcPr>
          <w:p w:rsidR="008120DA" w:rsidRPr="009E26C3" w:rsidRDefault="008120DA" w:rsidP="009E26C3">
            <w:pPr>
              <w:rPr>
                <w:rFonts w:asciiTheme="majorEastAsia" w:eastAsiaTheme="majorEastAsia" w:hAnsiTheme="majorEastAsia" w:hint="eastAsia"/>
              </w:rPr>
            </w:pPr>
          </w:p>
        </w:tc>
      </w:tr>
      <w:tr w:rsidR="008120DA" w:rsidRPr="009E26C3" w:rsidTr="009E26C3">
        <w:tc>
          <w:tcPr>
            <w:tcW w:w="648" w:type="dxa"/>
          </w:tcPr>
          <w:p w:rsidR="008120DA" w:rsidRPr="009E26C3" w:rsidRDefault="008120DA" w:rsidP="009E26C3">
            <w:pPr>
              <w:rPr>
                <w:rFonts w:asciiTheme="majorEastAsia" w:eastAsiaTheme="majorEastAsia" w:hAnsiTheme="majorEastAsia" w:hint="eastAsia"/>
              </w:rPr>
            </w:pPr>
          </w:p>
        </w:tc>
        <w:tc>
          <w:tcPr>
            <w:tcW w:w="1800" w:type="dxa"/>
          </w:tcPr>
          <w:p w:rsidR="008120DA" w:rsidRPr="009E26C3" w:rsidRDefault="008120DA" w:rsidP="009E26C3">
            <w:pPr>
              <w:rPr>
                <w:rFonts w:asciiTheme="majorEastAsia" w:eastAsiaTheme="majorEastAsia" w:hAnsiTheme="majorEastAsia" w:hint="eastAsia"/>
              </w:rPr>
            </w:pPr>
          </w:p>
        </w:tc>
        <w:tc>
          <w:tcPr>
            <w:tcW w:w="2340"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调用各个技能响应触发结果</w:t>
            </w:r>
          </w:p>
        </w:tc>
        <w:tc>
          <w:tcPr>
            <w:tcW w:w="3734" w:type="dxa"/>
          </w:tcPr>
          <w:p w:rsidR="008120DA" w:rsidRPr="009E26C3" w:rsidRDefault="008120DA" w:rsidP="009E26C3">
            <w:pPr>
              <w:rPr>
                <w:rFonts w:asciiTheme="majorEastAsia" w:eastAsiaTheme="majorEastAsia" w:hAnsiTheme="majorEastAsia" w:hint="eastAsia"/>
              </w:rPr>
            </w:pPr>
          </w:p>
        </w:tc>
        <w:tc>
          <w:tcPr>
            <w:tcW w:w="3734" w:type="dxa"/>
          </w:tcPr>
          <w:p w:rsidR="008120DA" w:rsidRPr="009E26C3" w:rsidRDefault="008120DA" w:rsidP="009E26C3">
            <w:pPr>
              <w:rPr>
                <w:rFonts w:asciiTheme="majorEastAsia" w:eastAsiaTheme="majorEastAsia" w:hAnsiTheme="majorEastAsia" w:hint="eastAsia"/>
                <w:i/>
              </w:rPr>
            </w:pPr>
          </w:p>
        </w:tc>
        <w:tc>
          <w:tcPr>
            <w:tcW w:w="3734" w:type="dxa"/>
          </w:tcPr>
          <w:p w:rsidR="008120DA" w:rsidRPr="009E26C3" w:rsidRDefault="008120DA" w:rsidP="009E26C3">
            <w:pPr>
              <w:rPr>
                <w:rFonts w:asciiTheme="majorEastAsia" w:eastAsiaTheme="majorEastAsia" w:hAnsiTheme="majorEastAsia" w:hint="eastAsia"/>
              </w:rPr>
            </w:pPr>
          </w:p>
        </w:tc>
      </w:tr>
      <w:tr w:rsidR="008120DA" w:rsidRPr="009E26C3" w:rsidTr="009E26C3">
        <w:trPr>
          <w:gridAfter w:val="2"/>
          <w:wAfter w:w="7468" w:type="dxa"/>
        </w:trPr>
        <w:tc>
          <w:tcPr>
            <w:tcW w:w="648"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lastRenderedPageBreak/>
              <w:t>7</w:t>
            </w:r>
          </w:p>
        </w:tc>
        <w:tc>
          <w:tcPr>
            <w:tcW w:w="1800"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判定游戏结果</w:t>
            </w:r>
          </w:p>
        </w:tc>
        <w:tc>
          <w:tcPr>
            <w:tcW w:w="2340" w:type="dxa"/>
          </w:tcPr>
          <w:p w:rsidR="008120DA" w:rsidRPr="009E26C3" w:rsidRDefault="008120DA" w:rsidP="009E26C3">
            <w:pPr>
              <w:rPr>
                <w:rFonts w:asciiTheme="majorEastAsia" w:eastAsiaTheme="majorEastAsia" w:hAnsiTheme="majorEastAsia" w:hint="eastAsia"/>
              </w:rPr>
            </w:pPr>
          </w:p>
        </w:tc>
        <w:tc>
          <w:tcPr>
            <w:tcW w:w="3734"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当发生死亡时，判断，当有一方势力符合胜利条件，游戏结束</w:t>
            </w:r>
          </w:p>
        </w:tc>
      </w:tr>
    </w:tbl>
    <w:p w:rsidR="008120DA" w:rsidRPr="009E26C3" w:rsidRDefault="008120DA" w:rsidP="008120DA">
      <w:pPr>
        <w:rPr>
          <w:rFonts w:asciiTheme="majorEastAsia" w:eastAsiaTheme="majorEastAsia" w:hAnsiTheme="majorEastAsia"/>
        </w:rPr>
      </w:pPr>
    </w:p>
    <w:p w:rsidR="008120DA" w:rsidRPr="009E26C3" w:rsidRDefault="008120DA" w:rsidP="008120DA">
      <w:pPr>
        <w:pStyle w:val="2"/>
        <w:rPr>
          <w:rFonts w:asciiTheme="majorEastAsia" w:eastAsiaTheme="majorEastAsia" w:hAnsiTheme="majorEastAsia" w:hint="eastAsia"/>
          <w:sz w:val="24"/>
          <w:szCs w:val="24"/>
        </w:rPr>
      </w:pPr>
      <w:bookmarkStart w:id="28" w:name="_Toc116554865"/>
      <w:bookmarkStart w:id="29" w:name="_Toc464792511"/>
      <w:r w:rsidRPr="009E26C3">
        <w:rPr>
          <w:rFonts w:asciiTheme="majorEastAsia" w:eastAsiaTheme="majorEastAsia" w:hAnsiTheme="majorEastAsia" w:hint="eastAsia"/>
          <w:sz w:val="24"/>
          <w:szCs w:val="24"/>
        </w:rPr>
        <w:t>类和特征</w:t>
      </w:r>
      <w:bookmarkEnd w:id="28"/>
      <w:bookmarkEnd w:id="29"/>
    </w:p>
    <w:p w:rsidR="008120DA" w:rsidRPr="009E26C3" w:rsidRDefault="008120DA" w:rsidP="008120DA">
      <w:pPr>
        <w:pStyle w:val="3"/>
        <w:rPr>
          <w:rFonts w:asciiTheme="majorEastAsia" w:eastAsiaTheme="majorEastAsia" w:hAnsiTheme="majorEastAsia" w:hint="eastAsia"/>
          <w:sz w:val="24"/>
          <w:szCs w:val="24"/>
        </w:rPr>
      </w:pPr>
      <w:bookmarkStart w:id="30" w:name="_Toc464792512"/>
      <w:r w:rsidRPr="009E26C3">
        <w:rPr>
          <w:rFonts w:asciiTheme="majorEastAsia" w:eastAsiaTheme="majorEastAsia" w:hAnsiTheme="majorEastAsia"/>
          <w:sz w:val="24"/>
          <w:szCs w:val="24"/>
        </w:rPr>
        <w:t>卡牌</w:t>
      </w:r>
      <w:r w:rsidRPr="009E26C3">
        <w:rPr>
          <w:rFonts w:asciiTheme="majorEastAsia" w:eastAsiaTheme="majorEastAsia" w:hAnsiTheme="majorEastAsia" w:hint="eastAsia"/>
          <w:sz w:val="24"/>
          <w:szCs w:val="24"/>
        </w:rPr>
        <w:t>——</w:t>
      </w:r>
      <w:r w:rsidRPr="009E26C3">
        <w:rPr>
          <w:rFonts w:asciiTheme="majorEastAsia" w:eastAsiaTheme="majorEastAsia" w:hAnsiTheme="majorEastAsia"/>
          <w:sz w:val="24"/>
          <w:szCs w:val="24"/>
        </w:rPr>
        <w:t>装备牌</w:t>
      </w:r>
      <w:bookmarkEnd w:id="30"/>
    </w:p>
    <w:p w:rsidR="008120DA" w:rsidRPr="009E26C3" w:rsidRDefault="008120DA" w:rsidP="008120DA">
      <w:pPr>
        <w:rPr>
          <w:rFonts w:asciiTheme="majorEastAsia" w:eastAsiaTheme="majorEastAsia" w:hAnsiTheme="majorEastAsia" w:cs="Arial"/>
          <w:color w:val="333333"/>
          <w:shd w:val="clear" w:color="auto" w:fill="FFFFFF"/>
        </w:rPr>
      </w:pPr>
      <w:r w:rsidRPr="009E26C3">
        <w:rPr>
          <w:rFonts w:asciiTheme="majorEastAsia" w:eastAsiaTheme="majorEastAsia" w:hAnsiTheme="majorEastAsia" w:hint="eastAsia"/>
        </w:rPr>
        <w:t xml:space="preserve">　</w:t>
      </w:r>
      <w:r w:rsidRPr="009E26C3">
        <w:rPr>
          <w:rFonts w:asciiTheme="majorEastAsia" w:eastAsiaTheme="majorEastAsia" w:hAnsiTheme="majorEastAsia" w:cs="Arial"/>
          <w:color w:val="333333"/>
          <w:shd w:val="clear" w:color="auto" w:fill="FFFFFF"/>
        </w:rPr>
        <w:t>装备牌需放置于装备区里，它们在使用后就会一直放在该区域（而不是</w:t>
      </w:r>
      <w:proofErr w:type="gramStart"/>
      <w:r w:rsidRPr="009E26C3">
        <w:rPr>
          <w:rFonts w:asciiTheme="majorEastAsia" w:eastAsiaTheme="majorEastAsia" w:hAnsiTheme="majorEastAsia" w:cs="Arial"/>
          <w:color w:val="333333"/>
          <w:shd w:val="clear" w:color="auto" w:fill="FFFFFF"/>
        </w:rPr>
        <w:t>像基本牌</w:t>
      </w:r>
      <w:proofErr w:type="gramEnd"/>
      <w:r w:rsidRPr="009E26C3">
        <w:rPr>
          <w:rFonts w:asciiTheme="majorEastAsia" w:eastAsiaTheme="majorEastAsia" w:hAnsiTheme="majorEastAsia" w:cs="Arial"/>
          <w:color w:val="333333"/>
          <w:shd w:val="clear" w:color="auto" w:fill="FFFFFF"/>
        </w:rPr>
        <w:t>或锦囊一样进入</w:t>
      </w:r>
      <w:proofErr w:type="gramStart"/>
      <w:r w:rsidRPr="009E26C3">
        <w:rPr>
          <w:rFonts w:asciiTheme="majorEastAsia" w:eastAsiaTheme="majorEastAsia" w:hAnsiTheme="majorEastAsia" w:cs="Arial"/>
          <w:color w:val="333333"/>
          <w:shd w:val="clear" w:color="auto" w:fill="FFFFFF"/>
        </w:rPr>
        <w:t>弃牌堆</w:t>
      </w:r>
      <w:proofErr w:type="gramEnd"/>
      <w:r w:rsidRPr="009E26C3">
        <w:rPr>
          <w:rFonts w:asciiTheme="majorEastAsia" w:eastAsiaTheme="majorEastAsia" w:hAnsiTheme="majorEastAsia" w:cs="Arial"/>
          <w:color w:val="333333"/>
          <w:shd w:val="clear" w:color="auto" w:fill="FFFFFF"/>
        </w:rPr>
        <w:t>。）装备牌的效果为持续性效果，即一旦使用后（装备着）则会一直生效。</w:t>
      </w:r>
    </w:p>
    <w:p w:rsidR="008120DA" w:rsidRPr="009E26C3" w:rsidRDefault="008120DA" w:rsidP="008120DA">
      <w:pPr>
        <w:numPr>
          <w:ilvl w:val="0"/>
          <w:numId w:val="48"/>
        </w:numPr>
        <w:rPr>
          <w:rFonts w:asciiTheme="majorEastAsia" w:eastAsiaTheme="majorEastAsia" w:hAnsiTheme="majorEastAsia"/>
        </w:rPr>
      </w:pPr>
      <w:r w:rsidRPr="009E26C3">
        <w:rPr>
          <w:rFonts w:asciiTheme="majorEastAsia" w:eastAsiaTheme="majorEastAsia" w:hAnsiTheme="majorEastAsia" w:hint="eastAsia"/>
        </w:rPr>
        <w:t>武器：武器牌能增强攻击能力，装备区里只能摆放一张武器牌，若想变更武器，必须将原来的武器弃置，然后使用新的武器来替代。</w:t>
      </w:r>
    </w:p>
    <w:p w:rsidR="008120DA" w:rsidRPr="009E26C3" w:rsidRDefault="008120DA" w:rsidP="008120DA">
      <w:pPr>
        <w:numPr>
          <w:ilvl w:val="0"/>
          <w:numId w:val="48"/>
        </w:numPr>
        <w:rPr>
          <w:rFonts w:asciiTheme="majorEastAsia" w:eastAsiaTheme="majorEastAsia" w:hAnsiTheme="majorEastAsia"/>
        </w:rPr>
      </w:pPr>
      <w:r w:rsidRPr="009E26C3">
        <w:rPr>
          <w:rFonts w:asciiTheme="majorEastAsia" w:eastAsiaTheme="majorEastAsia" w:hAnsiTheme="majorEastAsia" w:cs="Arial"/>
          <w:b/>
          <w:bCs/>
          <w:color w:val="333333"/>
          <w:shd w:val="clear" w:color="auto" w:fill="FFFFFF"/>
        </w:rPr>
        <w:t>坐骑：</w:t>
      </w:r>
      <w:r w:rsidRPr="009E26C3">
        <w:rPr>
          <w:rFonts w:asciiTheme="majorEastAsia" w:eastAsiaTheme="majorEastAsia" w:hAnsiTheme="majorEastAsia" w:cs="Arial"/>
          <w:color w:val="333333"/>
          <w:shd w:val="clear" w:color="auto" w:fill="FFFFFF"/>
        </w:rPr>
        <w:t>可以在装备区里放置一张+1坐骑和一张－1坐骑（不论是何名称），但不可以放置两张－1坐骑或两张+1坐骑（尽管名称不同）。</w:t>
      </w:r>
    </w:p>
    <w:p w:rsidR="008120DA" w:rsidRPr="009E26C3" w:rsidRDefault="008120DA" w:rsidP="008120DA">
      <w:pPr>
        <w:numPr>
          <w:ilvl w:val="0"/>
          <w:numId w:val="48"/>
        </w:numPr>
        <w:rPr>
          <w:rFonts w:asciiTheme="majorEastAsia" w:eastAsiaTheme="majorEastAsia" w:hAnsiTheme="majorEastAsia" w:hint="eastAsia"/>
        </w:rPr>
      </w:pPr>
      <w:r w:rsidRPr="009E26C3">
        <w:rPr>
          <w:rFonts w:asciiTheme="majorEastAsia" w:eastAsiaTheme="majorEastAsia" w:hAnsiTheme="majorEastAsia" w:cs="Arial"/>
          <w:b/>
          <w:bCs/>
          <w:color w:val="333333"/>
          <w:shd w:val="clear" w:color="auto" w:fill="FFFFFF"/>
        </w:rPr>
        <w:t>防具：</w:t>
      </w:r>
      <w:r w:rsidRPr="009E26C3">
        <w:rPr>
          <w:rFonts w:asciiTheme="majorEastAsia" w:eastAsiaTheme="majorEastAsia" w:hAnsiTheme="majorEastAsia" w:cs="Arial"/>
          <w:color w:val="333333"/>
          <w:shd w:val="clear" w:color="auto" w:fill="FFFFFF"/>
        </w:rPr>
        <w:t>防具是可以增强防御力的装备，装备区里始终只能放有一张防具牌。</w:t>
      </w:r>
    </w:p>
    <w:tbl>
      <w:tblPr>
        <w:tblStyle w:val="33"/>
        <w:tblW w:w="0" w:type="auto"/>
        <w:tblInd w:w="420" w:type="dxa"/>
        <w:tblLook w:val="04A0" w:firstRow="1" w:lastRow="0" w:firstColumn="1" w:lastColumn="0" w:noHBand="0" w:noVBand="1"/>
      </w:tblPr>
      <w:tblGrid>
        <w:gridCol w:w="1969"/>
        <w:gridCol w:w="1983"/>
        <w:gridCol w:w="1970"/>
        <w:gridCol w:w="1970"/>
      </w:tblGrid>
      <w:tr w:rsidR="008120DA" w:rsidRPr="009E26C3" w:rsidTr="009E26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类</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属性</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方法</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备注</w:t>
            </w:r>
          </w:p>
        </w:tc>
      </w:tr>
      <w:tr w:rsidR="008120DA" w:rsidRPr="009E26C3" w:rsidTr="009E2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武器</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攻击范围，花色，数字，效果，名称</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装备在武器区或者作为手牌使用</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p>
        </w:tc>
      </w:tr>
      <w:tr w:rsidR="008120DA" w:rsidRPr="009E26C3" w:rsidTr="009E26C3">
        <w:tc>
          <w:tcPr>
            <w:cnfStyle w:val="001000000000" w:firstRow="0" w:lastRow="0" w:firstColumn="1" w:lastColumn="0" w:oddVBand="0" w:evenVBand="0" w:oddHBand="0" w:evenHBand="0" w:firstRowFirstColumn="0"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坐骑</w:t>
            </w:r>
          </w:p>
        </w:tc>
        <w:tc>
          <w:tcPr>
            <w:tcW w:w="2027" w:type="dxa"/>
          </w:tcPr>
          <w:p w:rsidR="008120DA" w:rsidRPr="009E26C3" w:rsidRDefault="008120DA" w:rsidP="009E26C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效果（-</w:t>
            </w:r>
            <w:r w:rsidRPr="009E26C3">
              <w:rPr>
                <w:rFonts w:asciiTheme="majorEastAsia" w:eastAsiaTheme="majorEastAsia" w:hAnsiTheme="majorEastAsia"/>
              </w:rPr>
              <w:t>1还是</w:t>
            </w:r>
            <w:r w:rsidRPr="009E26C3">
              <w:rPr>
                <w:rFonts w:asciiTheme="majorEastAsia" w:eastAsiaTheme="majorEastAsia" w:hAnsiTheme="majorEastAsia" w:hint="eastAsia"/>
              </w:rPr>
              <w:t>+</w:t>
            </w:r>
            <w:r w:rsidRPr="009E26C3">
              <w:rPr>
                <w:rFonts w:asciiTheme="majorEastAsia" w:eastAsiaTheme="majorEastAsia" w:hAnsiTheme="majorEastAsia"/>
              </w:rPr>
              <w:t>1</w:t>
            </w:r>
            <w:r w:rsidRPr="009E26C3">
              <w:rPr>
                <w:rFonts w:asciiTheme="majorEastAsia" w:eastAsiaTheme="majorEastAsia" w:hAnsiTheme="majorEastAsia" w:hint="eastAsia"/>
              </w:rPr>
              <w:t>），花色，数字，名称</w:t>
            </w:r>
          </w:p>
        </w:tc>
        <w:tc>
          <w:tcPr>
            <w:tcW w:w="2027" w:type="dxa"/>
          </w:tcPr>
          <w:p w:rsidR="008120DA" w:rsidRPr="009E26C3" w:rsidRDefault="008120DA" w:rsidP="009E26C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装备</w:t>
            </w:r>
            <w:proofErr w:type="gramStart"/>
            <w:r w:rsidRPr="009E26C3">
              <w:rPr>
                <w:rFonts w:asciiTheme="majorEastAsia" w:eastAsiaTheme="majorEastAsia" w:hAnsiTheme="majorEastAsia" w:hint="eastAsia"/>
              </w:rPr>
              <w:t>在坐骑区或者</w:t>
            </w:r>
            <w:proofErr w:type="gramEnd"/>
            <w:r w:rsidRPr="009E26C3">
              <w:rPr>
                <w:rFonts w:asciiTheme="majorEastAsia" w:eastAsiaTheme="majorEastAsia" w:hAnsiTheme="majorEastAsia" w:hint="eastAsia"/>
              </w:rPr>
              <w:t>作为手牌使用</w:t>
            </w:r>
          </w:p>
        </w:tc>
        <w:tc>
          <w:tcPr>
            <w:tcW w:w="2027" w:type="dxa"/>
          </w:tcPr>
          <w:p w:rsidR="008120DA" w:rsidRPr="009E26C3" w:rsidRDefault="008120DA" w:rsidP="009E26C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p>
        </w:tc>
      </w:tr>
      <w:tr w:rsidR="008120DA" w:rsidRPr="009E26C3" w:rsidTr="009E2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防具</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效果，花色，数字，名称</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装备在</w:t>
            </w:r>
            <w:proofErr w:type="gramStart"/>
            <w:r w:rsidRPr="009E26C3">
              <w:rPr>
                <w:rFonts w:asciiTheme="majorEastAsia" w:eastAsiaTheme="majorEastAsia" w:hAnsiTheme="majorEastAsia" w:hint="eastAsia"/>
              </w:rPr>
              <w:t>防具区或者</w:t>
            </w:r>
            <w:proofErr w:type="gramEnd"/>
            <w:r w:rsidRPr="009E26C3">
              <w:rPr>
                <w:rFonts w:asciiTheme="majorEastAsia" w:eastAsiaTheme="majorEastAsia" w:hAnsiTheme="majorEastAsia" w:hint="eastAsia"/>
              </w:rPr>
              <w:t>作为手牌使用</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p>
        </w:tc>
      </w:tr>
    </w:tbl>
    <w:p w:rsidR="008120DA" w:rsidRPr="009E26C3" w:rsidRDefault="008120DA" w:rsidP="008120DA">
      <w:pPr>
        <w:rPr>
          <w:rFonts w:asciiTheme="majorEastAsia" w:eastAsiaTheme="majorEastAsia" w:hAnsiTheme="majorEastAsia" w:hint="eastAsia"/>
        </w:rPr>
      </w:pPr>
    </w:p>
    <w:p w:rsidR="008120DA" w:rsidRPr="009E26C3" w:rsidRDefault="008120DA" w:rsidP="008120DA">
      <w:pPr>
        <w:pStyle w:val="3"/>
        <w:rPr>
          <w:rFonts w:asciiTheme="majorEastAsia" w:eastAsiaTheme="majorEastAsia" w:hAnsiTheme="majorEastAsia"/>
          <w:sz w:val="24"/>
          <w:szCs w:val="24"/>
        </w:rPr>
      </w:pPr>
      <w:bookmarkStart w:id="31" w:name="_Toc464792513"/>
      <w:r w:rsidRPr="009E26C3">
        <w:rPr>
          <w:rFonts w:asciiTheme="majorEastAsia" w:eastAsiaTheme="majorEastAsia" w:hAnsiTheme="majorEastAsia" w:hint="eastAsia"/>
          <w:sz w:val="24"/>
          <w:szCs w:val="24"/>
        </w:rPr>
        <w:t>卡牌——</w:t>
      </w:r>
      <w:r w:rsidRPr="009E26C3">
        <w:rPr>
          <w:rFonts w:asciiTheme="majorEastAsia" w:eastAsiaTheme="majorEastAsia" w:hAnsiTheme="majorEastAsia"/>
          <w:sz w:val="24"/>
          <w:szCs w:val="24"/>
        </w:rPr>
        <w:t>锦囊牌</w:t>
      </w:r>
      <w:bookmarkEnd w:id="31"/>
    </w:p>
    <w:p w:rsidR="008120DA" w:rsidRPr="009E26C3" w:rsidRDefault="008120DA" w:rsidP="008120DA">
      <w:pPr>
        <w:ind w:left="420"/>
        <w:rPr>
          <w:rFonts w:asciiTheme="majorEastAsia" w:eastAsiaTheme="majorEastAsia" w:hAnsiTheme="majorEastAsia"/>
        </w:rPr>
      </w:pPr>
      <w:r w:rsidRPr="009E26C3">
        <w:rPr>
          <w:rFonts w:asciiTheme="majorEastAsia" w:eastAsiaTheme="majorEastAsia" w:hAnsiTheme="majorEastAsia" w:hint="eastAsia"/>
        </w:rPr>
        <w:t>锦囊牌代表了可以使用的各种“锦囊妙计”，每张锦囊上会标有【锦囊】字样。锦囊分为两类，标有沙漏记号的叫“延时类锦囊”。使用延时类锦囊牌只需将</w:t>
      </w:r>
      <w:r w:rsidRPr="009E26C3">
        <w:rPr>
          <w:rFonts w:asciiTheme="majorEastAsia" w:eastAsiaTheme="majorEastAsia" w:hAnsiTheme="majorEastAsia" w:hint="eastAsia"/>
        </w:rPr>
        <w:lastRenderedPageBreak/>
        <w:t>它置入目标角色的</w:t>
      </w:r>
      <w:proofErr w:type="gramStart"/>
      <w:r w:rsidRPr="009E26C3">
        <w:rPr>
          <w:rFonts w:asciiTheme="majorEastAsia" w:eastAsiaTheme="majorEastAsia" w:hAnsiTheme="majorEastAsia" w:hint="eastAsia"/>
        </w:rPr>
        <w:t>判定区</w:t>
      </w:r>
      <w:proofErr w:type="gramEnd"/>
      <w:r w:rsidRPr="009E26C3">
        <w:rPr>
          <w:rFonts w:asciiTheme="majorEastAsia" w:eastAsiaTheme="majorEastAsia" w:hAnsiTheme="majorEastAsia" w:hint="eastAsia"/>
        </w:rPr>
        <w:t>即可，不会立即进行使用结算，而是要到目标角色下回合的判定阶段进行。判定区里有延时类锦囊牌的角色不能被选择为同名的延时类锦囊牌的目标。除此之外的锦囊为“非延时类锦囊”。</w:t>
      </w:r>
    </w:p>
    <w:tbl>
      <w:tblPr>
        <w:tblStyle w:val="33"/>
        <w:tblW w:w="0" w:type="auto"/>
        <w:tblInd w:w="420" w:type="dxa"/>
        <w:tblLook w:val="04A0" w:firstRow="1" w:lastRow="0" w:firstColumn="1" w:lastColumn="0" w:noHBand="0" w:noVBand="1"/>
      </w:tblPr>
      <w:tblGrid>
        <w:gridCol w:w="1971"/>
        <w:gridCol w:w="1979"/>
        <w:gridCol w:w="1971"/>
        <w:gridCol w:w="1971"/>
      </w:tblGrid>
      <w:tr w:rsidR="008120DA" w:rsidRPr="009E26C3" w:rsidTr="009E26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类</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属性</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方法</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备注</w:t>
            </w:r>
          </w:p>
        </w:tc>
      </w:tr>
      <w:tr w:rsidR="008120DA" w:rsidRPr="009E26C3" w:rsidTr="009E2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锦囊</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花色，数字，效果，名称，标记（是否延时）</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 xml:space="preserve">作为手牌使用 </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打出时候激发效果</w:t>
            </w:r>
          </w:p>
        </w:tc>
      </w:tr>
    </w:tbl>
    <w:p w:rsidR="008120DA" w:rsidRPr="009E26C3" w:rsidRDefault="008120DA" w:rsidP="008120DA">
      <w:pPr>
        <w:ind w:left="420"/>
        <w:rPr>
          <w:rFonts w:asciiTheme="majorEastAsia" w:eastAsiaTheme="majorEastAsia" w:hAnsiTheme="majorEastAsia" w:hint="eastAsia"/>
        </w:rPr>
      </w:pPr>
    </w:p>
    <w:p w:rsidR="008120DA" w:rsidRPr="009E26C3" w:rsidRDefault="008120DA" w:rsidP="008120DA">
      <w:pPr>
        <w:pStyle w:val="3"/>
        <w:rPr>
          <w:rFonts w:asciiTheme="majorEastAsia" w:eastAsiaTheme="majorEastAsia" w:hAnsiTheme="majorEastAsia"/>
          <w:sz w:val="24"/>
          <w:szCs w:val="24"/>
        </w:rPr>
      </w:pPr>
      <w:bookmarkStart w:id="32" w:name="_Toc464792514"/>
      <w:r w:rsidRPr="009E26C3">
        <w:rPr>
          <w:rFonts w:asciiTheme="majorEastAsia" w:eastAsiaTheme="majorEastAsia" w:hAnsiTheme="majorEastAsia" w:hint="eastAsia"/>
          <w:sz w:val="24"/>
          <w:szCs w:val="24"/>
        </w:rPr>
        <w:t>卡牌——</w:t>
      </w:r>
      <w:r w:rsidRPr="009E26C3">
        <w:rPr>
          <w:rFonts w:asciiTheme="majorEastAsia" w:eastAsiaTheme="majorEastAsia" w:hAnsiTheme="majorEastAsia"/>
          <w:sz w:val="24"/>
          <w:szCs w:val="24"/>
        </w:rPr>
        <w:t>身份牌</w:t>
      </w:r>
      <w:bookmarkEnd w:id="32"/>
    </w:p>
    <w:p w:rsidR="008120DA" w:rsidRPr="009E26C3" w:rsidRDefault="008120DA" w:rsidP="008120DA">
      <w:pPr>
        <w:ind w:left="420"/>
        <w:rPr>
          <w:rFonts w:asciiTheme="majorEastAsia" w:eastAsiaTheme="majorEastAsia" w:hAnsiTheme="majorEastAsia" w:cs="Arial"/>
          <w:color w:val="333333"/>
          <w:shd w:val="clear" w:color="auto" w:fill="FFFFFF"/>
        </w:rPr>
      </w:pPr>
      <w:r w:rsidRPr="009E26C3">
        <w:rPr>
          <w:rFonts w:asciiTheme="majorEastAsia" w:eastAsiaTheme="majorEastAsia" w:hAnsiTheme="majorEastAsia" w:cs="Arial"/>
          <w:color w:val="333333"/>
          <w:shd w:val="clear" w:color="auto" w:fill="FFFFFF"/>
        </w:rPr>
        <w:t>身份牌用以确认各玩家在游戏中所扮演的身份，分为四种身份：主公、忠臣、反贼、内奸。</w:t>
      </w:r>
    </w:p>
    <w:tbl>
      <w:tblPr>
        <w:tblStyle w:val="33"/>
        <w:tblW w:w="0" w:type="auto"/>
        <w:tblInd w:w="420" w:type="dxa"/>
        <w:tblLook w:val="04A0" w:firstRow="1" w:lastRow="0" w:firstColumn="1" w:lastColumn="0" w:noHBand="0" w:noVBand="1"/>
      </w:tblPr>
      <w:tblGrid>
        <w:gridCol w:w="1973"/>
        <w:gridCol w:w="1973"/>
        <w:gridCol w:w="1973"/>
        <w:gridCol w:w="1973"/>
      </w:tblGrid>
      <w:tr w:rsidR="008120DA" w:rsidRPr="009E26C3" w:rsidTr="009E26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类</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属性</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方法</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备注</w:t>
            </w:r>
          </w:p>
        </w:tc>
      </w:tr>
      <w:tr w:rsidR="008120DA" w:rsidRPr="009E26C3" w:rsidTr="009E2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身份</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势力</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放置在身份区用于判定胜利条件</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p>
        </w:tc>
      </w:tr>
    </w:tbl>
    <w:p w:rsidR="008120DA" w:rsidRPr="009E26C3" w:rsidRDefault="008120DA" w:rsidP="008120DA">
      <w:pPr>
        <w:pStyle w:val="3"/>
        <w:rPr>
          <w:rFonts w:asciiTheme="majorEastAsia" w:eastAsiaTheme="majorEastAsia" w:hAnsiTheme="majorEastAsia"/>
          <w:sz w:val="24"/>
          <w:szCs w:val="24"/>
        </w:rPr>
      </w:pPr>
      <w:bookmarkStart w:id="33" w:name="_Toc464792515"/>
      <w:r w:rsidRPr="009E26C3">
        <w:rPr>
          <w:rFonts w:asciiTheme="majorEastAsia" w:eastAsiaTheme="majorEastAsia" w:hAnsiTheme="majorEastAsia" w:hint="eastAsia"/>
          <w:sz w:val="24"/>
          <w:szCs w:val="24"/>
        </w:rPr>
        <w:t>卡牌——基础</w:t>
      </w:r>
      <w:r w:rsidRPr="009E26C3">
        <w:rPr>
          <w:rFonts w:asciiTheme="majorEastAsia" w:eastAsiaTheme="majorEastAsia" w:hAnsiTheme="majorEastAsia"/>
          <w:sz w:val="24"/>
          <w:szCs w:val="24"/>
        </w:rPr>
        <w:t>牌</w:t>
      </w:r>
      <w:bookmarkEnd w:id="33"/>
    </w:p>
    <w:tbl>
      <w:tblPr>
        <w:tblStyle w:val="33"/>
        <w:tblW w:w="0" w:type="auto"/>
        <w:tblInd w:w="420" w:type="dxa"/>
        <w:tblLook w:val="04A0" w:firstRow="1" w:lastRow="0" w:firstColumn="1" w:lastColumn="0" w:noHBand="0" w:noVBand="1"/>
      </w:tblPr>
      <w:tblGrid>
        <w:gridCol w:w="1965"/>
        <w:gridCol w:w="1974"/>
        <w:gridCol w:w="1965"/>
        <w:gridCol w:w="1988"/>
      </w:tblGrid>
      <w:tr w:rsidR="008120DA" w:rsidRPr="009E26C3" w:rsidTr="009E26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类</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属性</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方法</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备注</w:t>
            </w:r>
          </w:p>
        </w:tc>
      </w:tr>
      <w:tr w:rsidR="008120DA" w:rsidRPr="009E26C3" w:rsidTr="009E2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杀</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花色，数字</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作为手牌使用</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9E26C3">
              <w:rPr>
                <w:rFonts w:asciiTheme="majorEastAsia" w:eastAsiaTheme="majorEastAsia" w:hAnsiTheme="majorEastAsia" w:hint="eastAsia"/>
              </w:rPr>
              <w:t>出牌阶段可用于攻击手段对攻击范围内玩家使用，无其他响应，则造成一点伤害，除特殊情况限一张，也可作为响应牌：</w:t>
            </w:r>
          </w:p>
          <w:p w:rsidR="008120DA" w:rsidRPr="009E26C3" w:rsidRDefault="008120DA" w:rsidP="009E26C3">
            <w:pPr>
              <w:widowControl/>
              <w:shd w:val="clear" w:color="auto" w:fill="FFFFFF"/>
              <w:spacing w:line="360" w:lineRule="atLeast"/>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Arial" w:hint="eastAsia"/>
                <w:color w:val="333333"/>
              </w:rPr>
            </w:pPr>
            <w:r w:rsidRPr="00CC1E56">
              <w:rPr>
                <w:rFonts w:asciiTheme="majorEastAsia" w:eastAsiaTheme="majorEastAsia" w:hAnsiTheme="majorEastAsia" w:cs="Arial"/>
                <w:color w:val="333333"/>
              </w:rPr>
              <w:t>响应锦囊牌【借刀杀人】时，可使用【杀】</w:t>
            </w:r>
            <w:r w:rsidRPr="009E26C3">
              <w:rPr>
                <w:rFonts w:asciiTheme="majorEastAsia" w:eastAsiaTheme="majorEastAsia" w:hAnsiTheme="majorEastAsia" w:cs="Arial" w:hint="eastAsia"/>
                <w:color w:val="333333"/>
              </w:rPr>
              <w:t>；</w:t>
            </w:r>
            <w:r w:rsidRPr="00CC1E56">
              <w:rPr>
                <w:rFonts w:asciiTheme="majorEastAsia" w:eastAsiaTheme="majorEastAsia" w:hAnsiTheme="majorEastAsia" w:cs="Arial"/>
                <w:color w:val="333333"/>
              </w:rPr>
              <w:t>响应锦囊牌【决</w:t>
            </w:r>
            <w:r w:rsidRPr="00CC1E56">
              <w:rPr>
                <w:rFonts w:asciiTheme="majorEastAsia" w:eastAsiaTheme="majorEastAsia" w:hAnsiTheme="majorEastAsia" w:cs="Arial"/>
                <w:color w:val="333333"/>
              </w:rPr>
              <w:lastRenderedPageBreak/>
              <w:t>斗】时，可打出【杀】</w:t>
            </w:r>
            <w:r w:rsidRPr="009E26C3">
              <w:rPr>
                <w:rFonts w:asciiTheme="majorEastAsia" w:eastAsiaTheme="majorEastAsia" w:hAnsiTheme="majorEastAsia" w:cs="Arial" w:hint="eastAsia"/>
                <w:color w:val="333333"/>
              </w:rPr>
              <w:t>；</w:t>
            </w:r>
            <w:r w:rsidRPr="00CC1E56">
              <w:rPr>
                <w:rFonts w:asciiTheme="majorEastAsia" w:eastAsiaTheme="majorEastAsia" w:hAnsiTheme="majorEastAsia" w:cs="Arial"/>
                <w:color w:val="333333"/>
              </w:rPr>
              <w:t>响应锦囊牌【南蛮入侵】时，可打出【杀】</w:t>
            </w:r>
            <w:r w:rsidRPr="009E26C3">
              <w:rPr>
                <w:rFonts w:asciiTheme="majorEastAsia" w:eastAsiaTheme="majorEastAsia" w:hAnsiTheme="majorEastAsia" w:cs="Arial" w:hint="eastAsia"/>
                <w:color w:val="333333"/>
              </w:rPr>
              <w:t>；</w:t>
            </w:r>
            <w:r w:rsidRPr="00CC1E56">
              <w:rPr>
                <w:rFonts w:asciiTheme="majorEastAsia" w:eastAsiaTheme="majorEastAsia" w:hAnsiTheme="majorEastAsia" w:cs="Arial"/>
                <w:color w:val="333333"/>
              </w:rPr>
              <w:t>响应武将技能，如刘备“激将”时，可使用或打出【杀】</w:t>
            </w:r>
          </w:p>
        </w:tc>
      </w:tr>
      <w:tr w:rsidR="008120DA" w:rsidRPr="009E26C3" w:rsidTr="009E26C3">
        <w:tc>
          <w:tcPr>
            <w:cnfStyle w:val="001000000000" w:firstRow="0" w:lastRow="0" w:firstColumn="1" w:lastColumn="0" w:oddVBand="0" w:evenVBand="0" w:oddHBand="0" w:evenHBand="0" w:firstRowFirstColumn="0"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闪</w:t>
            </w:r>
          </w:p>
        </w:tc>
        <w:tc>
          <w:tcPr>
            <w:tcW w:w="2027" w:type="dxa"/>
          </w:tcPr>
          <w:p w:rsidR="008120DA" w:rsidRPr="009E26C3" w:rsidRDefault="008120DA" w:rsidP="009E26C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花色，数字</w:t>
            </w:r>
          </w:p>
        </w:tc>
        <w:tc>
          <w:tcPr>
            <w:tcW w:w="2027" w:type="dxa"/>
          </w:tcPr>
          <w:p w:rsidR="008120DA" w:rsidRPr="009E26C3" w:rsidRDefault="008120DA" w:rsidP="009E26C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作为手牌使用</w:t>
            </w:r>
          </w:p>
        </w:tc>
        <w:tc>
          <w:tcPr>
            <w:tcW w:w="2027" w:type="dxa"/>
          </w:tcPr>
          <w:p w:rsidR="008120DA" w:rsidRPr="00CC1E56" w:rsidRDefault="008120DA" w:rsidP="009E26C3">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Arial"/>
                <w:color w:val="333333"/>
              </w:rPr>
            </w:pPr>
            <w:r w:rsidRPr="00CC1E56">
              <w:rPr>
                <w:rFonts w:asciiTheme="majorEastAsia" w:eastAsiaTheme="majorEastAsia" w:hAnsiTheme="majorEastAsia" w:cs="Arial"/>
                <w:color w:val="333333"/>
              </w:rPr>
              <w:t>使用时机：以你为目标的【杀】生效前。</w:t>
            </w:r>
          </w:p>
          <w:p w:rsidR="008120DA" w:rsidRPr="00CC1E56" w:rsidRDefault="008120DA" w:rsidP="009E26C3">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Arial"/>
                <w:color w:val="333333"/>
              </w:rPr>
            </w:pPr>
            <w:r w:rsidRPr="00CC1E56">
              <w:rPr>
                <w:rFonts w:asciiTheme="majorEastAsia" w:eastAsiaTheme="majorEastAsia" w:hAnsiTheme="majorEastAsia" w:cs="Arial"/>
                <w:color w:val="333333"/>
              </w:rPr>
              <w:t>使用目标：以你为目标的【杀】。</w:t>
            </w:r>
          </w:p>
          <w:p w:rsidR="008120DA" w:rsidRPr="00CC1E56" w:rsidRDefault="008120DA" w:rsidP="009E26C3">
            <w:pPr>
              <w:widowControl/>
              <w:shd w:val="clear" w:color="auto" w:fill="FFFFFF"/>
              <w:spacing w:line="360" w:lineRule="atLeast"/>
              <w:jc w:val="left"/>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Arial"/>
                <w:color w:val="333333"/>
              </w:rPr>
            </w:pPr>
            <w:r w:rsidRPr="00CC1E56">
              <w:rPr>
                <w:rFonts w:asciiTheme="majorEastAsia" w:eastAsiaTheme="majorEastAsia" w:hAnsiTheme="majorEastAsia" w:cs="Arial"/>
                <w:color w:val="333333"/>
              </w:rPr>
              <w:t>作用效果：抵消此【杀】。闪</w:t>
            </w:r>
            <w:proofErr w:type="gramStart"/>
            <w:r w:rsidRPr="00CC1E56">
              <w:rPr>
                <w:rFonts w:asciiTheme="majorEastAsia" w:eastAsiaTheme="majorEastAsia" w:hAnsiTheme="majorEastAsia" w:cs="Arial"/>
                <w:color w:val="333333"/>
              </w:rPr>
              <w:t>】</w:t>
            </w:r>
            <w:proofErr w:type="gramEnd"/>
            <w:r w:rsidRPr="00CC1E56">
              <w:rPr>
                <w:rFonts w:asciiTheme="majorEastAsia" w:eastAsiaTheme="majorEastAsia" w:hAnsiTheme="majorEastAsia" w:cs="Arial"/>
                <w:color w:val="333333"/>
              </w:rPr>
              <w:t>通常情况下只能在回合外使用或打出。响应锦囊【万箭齐发】时，可打出【闪】。响应武将技能，如曹操“护驾” 时，可打出【闪】</w:t>
            </w:r>
          </w:p>
          <w:p w:rsidR="008120DA" w:rsidRPr="009E26C3" w:rsidRDefault="008120DA" w:rsidP="009E26C3">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p>
        </w:tc>
      </w:tr>
      <w:tr w:rsidR="008120DA" w:rsidRPr="009E26C3" w:rsidTr="009E2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桃</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花色，数字</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作为手牌使用</w:t>
            </w:r>
          </w:p>
        </w:tc>
        <w:tc>
          <w:tcPr>
            <w:tcW w:w="2027" w:type="dxa"/>
          </w:tcPr>
          <w:p w:rsidR="008120DA" w:rsidRPr="00CC1E56" w:rsidRDefault="008120DA" w:rsidP="009E26C3">
            <w:pPr>
              <w:widowControl/>
              <w:shd w:val="clear" w:color="auto" w:fill="FFFFFF"/>
              <w:spacing w:line="360" w:lineRule="atLeast"/>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Arial"/>
                <w:color w:val="333333"/>
              </w:rPr>
            </w:pPr>
            <w:r w:rsidRPr="00CC1E56">
              <w:rPr>
                <w:rFonts w:asciiTheme="majorEastAsia" w:eastAsiaTheme="majorEastAsia" w:hAnsiTheme="majorEastAsia" w:cs="Arial"/>
                <w:color w:val="333333"/>
              </w:rPr>
              <w:t>使用时机：出牌阶段。</w:t>
            </w:r>
          </w:p>
          <w:p w:rsidR="008120DA" w:rsidRPr="00CC1E56" w:rsidRDefault="008120DA" w:rsidP="009E26C3">
            <w:pPr>
              <w:widowControl/>
              <w:shd w:val="clear" w:color="auto" w:fill="FFFFFF"/>
              <w:spacing w:line="360" w:lineRule="atLeast"/>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Arial"/>
                <w:color w:val="333333"/>
              </w:rPr>
            </w:pPr>
            <w:r w:rsidRPr="00CC1E56">
              <w:rPr>
                <w:rFonts w:asciiTheme="majorEastAsia" w:eastAsiaTheme="majorEastAsia" w:hAnsiTheme="majorEastAsia" w:cs="Arial"/>
                <w:color w:val="333333"/>
              </w:rPr>
              <w:t>使用目标：包括你在内的一名已受伤的角色或一名处于濒死状态的角色。</w:t>
            </w:r>
          </w:p>
          <w:p w:rsidR="008120DA" w:rsidRPr="00CC1E56" w:rsidRDefault="008120DA" w:rsidP="009E26C3">
            <w:pPr>
              <w:widowControl/>
              <w:shd w:val="clear" w:color="auto" w:fill="FFFFFF"/>
              <w:spacing w:line="360" w:lineRule="atLeast"/>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Arial"/>
                <w:color w:val="333333"/>
              </w:rPr>
            </w:pPr>
            <w:r w:rsidRPr="00CC1E56">
              <w:rPr>
                <w:rFonts w:asciiTheme="majorEastAsia" w:eastAsiaTheme="majorEastAsia" w:hAnsiTheme="majorEastAsia" w:cs="Arial"/>
                <w:color w:val="333333"/>
              </w:rPr>
              <w:t>作用效果：目标角色回复1 点体力。</w:t>
            </w:r>
          </w:p>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cs="Arial"/>
                <w:color w:val="333333"/>
                <w:shd w:val="clear" w:color="auto" w:fill="FFFFFF"/>
              </w:rPr>
              <w:t>出牌阶段，若使</w:t>
            </w:r>
            <w:r w:rsidRPr="009E26C3">
              <w:rPr>
                <w:rFonts w:asciiTheme="majorEastAsia" w:eastAsiaTheme="majorEastAsia" w:hAnsiTheme="majorEastAsia" w:cs="Arial"/>
                <w:color w:val="333333"/>
                <w:shd w:val="clear" w:color="auto" w:fill="FFFFFF"/>
              </w:rPr>
              <w:lastRenderedPageBreak/>
              <w:t>用者没有损失体力，使用者不可以对自己使用【桃】。</w:t>
            </w:r>
          </w:p>
        </w:tc>
      </w:tr>
    </w:tbl>
    <w:p w:rsidR="008120DA" w:rsidRPr="009E26C3" w:rsidRDefault="008120DA" w:rsidP="008120DA">
      <w:pPr>
        <w:ind w:left="420"/>
        <w:rPr>
          <w:rFonts w:asciiTheme="majorEastAsia" w:eastAsiaTheme="majorEastAsia" w:hAnsiTheme="majorEastAsia" w:hint="eastAsia"/>
        </w:rPr>
      </w:pPr>
    </w:p>
    <w:p w:rsidR="008120DA" w:rsidRPr="009E26C3" w:rsidRDefault="008120DA" w:rsidP="008120DA">
      <w:pPr>
        <w:pStyle w:val="3"/>
        <w:rPr>
          <w:rFonts w:asciiTheme="majorEastAsia" w:eastAsiaTheme="majorEastAsia" w:hAnsiTheme="majorEastAsia"/>
          <w:sz w:val="24"/>
          <w:szCs w:val="24"/>
        </w:rPr>
      </w:pPr>
      <w:bookmarkStart w:id="34" w:name="_Toc464792516"/>
      <w:r w:rsidRPr="009E26C3">
        <w:rPr>
          <w:rFonts w:asciiTheme="majorEastAsia" w:eastAsiaTheme="majorEastAsia" w:hAnsiTheme="majorEastAsia" w:hint="eastAsia"/>
          <w:sz w:val="24"/>
          <w:szCs w:val="24"/>
        </w:rPr>
        <w:t>玩家</w:t>
      </w:r>
      <w:bookmarkEnd w:id="34"/>
    </w:p>
    <w:tbl>
      <w:tblPr>
        <w:tblStyle w:val="33"/>
        <w:tblW w:w="0" w:type="auto"/>
        <w:tblInd w:w="420" w:type="dxa"/>
        <w:tblLook w:val="04A0" w:firstRow="1" w:lastRow="0" w:firstColumn="1" w:lastColumn="0" w:noHBand="0" w:noVBand="1"/>
      </w:tblPr>
      <w:tblGrid>
        <w:gridCol w:w="1973"/>
        <w:gridCol w:w="1973"/>
        <w:gridCol w:w="1973"/>
        <w:gridCol w:w="1973"/>
      </w:tblGrid>
      <w:tr w:rsidR="008120DA" w:rsidRPr="009E26C3" w:rsidTr="009E26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类</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属性</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方法</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备注</w:t>
            </w:r>
          </w:p>
        </w:tc>
      </w:tr>
      <w:tr w:rsidR="008120DA" w:rsidRPr="009E26C3" w:rsidTr="009E2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玩家</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名称</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登入游戏</w:t>
            </w:r>
          </w:p>
        </w:tc>
        <w:tc>
          <w:tcPr>
            <w:tcW w:w="2027" w:type="dxa"/>
          </w:tcPr>
          <w:p w:rsidR="008120DA" w:rsidRPr="009E26C3" w:rsidRDefault="008120DA" w:rsidP="009E26C3">
            <w:pPr>
              <w:widowControl/>
              <w:shd w:val="clear" w:color="auto" w:fill="FFFFFF"/>
              <w:spacing w:line="360" w:lineRule="atLeast"/>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Arial" w:hint="eastAsia"/>
                <w:color w:val="333333"/>
              </w:rPr>
            </w:pPr>
          </w:p>
        </w:tc>
      </w:tr>
    </w:tbl>
    <w:p w:rsidR="008120DA" w:rsidRPr="009E26C3" w:rsidRDefault="008120DA" w:rsidP="008120DA">
      <w:pPr>
        <w:pStyle w:val="3"/>
        <w:rPr>
          <w:rFonts w:asciiTheme="majorEastAsia" w:eastAsiaTheme="majorEastAsia" w:hAnsiTheme="majorEastAsia"/>
          <w:sz w:val="24"/>
          <w:szCs w:val="24"/>
        </w:rPr>
      </w:pPr>
      <w:bookmarkStart w:id="35" w:name="_Toc464792517"/>
      <w:r w:rsidRPr="009E26C3">
        <w:rPr>
          <w:rFonts w:asciiTheme="majorEastAsia" w:eastAsiaTheme="majorEastAsia" w:hAnsiTheme="majorEastAsia" w:hint="eastAsia"/>
          <w:sz w:val="24"/>
          <w:szCs w:val="24"/>
        </w:rPr>
        <w:t>座位</w:t>
      </w:r>
      <w:bookmarkEnd w:id="35"/>
    </w:p>
    <w:tbl>
      <w:tblPr>
        <w:tblStyle w:val="33"/>
        <w:tblW w:w="0" w:type="auto"/>
        <w:tblInd w:w="420" w:type="dxa"/>
        <w:tblLook w:val="04A0" w:firstRow="1" w:lastRow="0" w:firstColumn="1" w:lastColumn="0" w:noHBand="0" w:noVBand="1"/>
      </w:tblPr>
      <w:tblGrid>
        <w:gridCol w:w="1967"/>
        <w:gridCol w:w="1975"/>
        <w:gridCol w:w="1975"/>
        <w:gridCol w:w="1975"/>
      </w:tblGrid>
      <w:tr w:rsidR="008120DA" w:rsidRPr="009E26C3" w:rsidTr="009E26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类</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属性</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方法</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备注</w:t>
            </w:r>
          </w:p>
        </w:tc>
      </w:tr>
      <w:tr w:rsidR="008120DA" w:rsidRPr="009E26C3" w:rsidTr="009E2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座位</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号码，体力上限，装备信息，身份信息，判定信息，玩家信息，武将信息</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坐下</w:t>
            </w:r>
            <w:r w:rsidR="00945F9B">
              <w:rPr>
                <w:rFonts w:asciiTheme="majorEastAsia" w:eastAsiaTheme="majorEastAsia" w:hAnsiTheme="majorEastAsia" w:hint="eastAsia"/>
              </w:rPr>
              <w:t>，读取信息</w:t>
            </w:r>
          </w:p>
        </w:tc>
        <w:tc>
          <w:tcPr>
            <w:tcW w:w="2027" w:type="dxa"/>
          </w:tcPr>
          <w:p w:rsidR="008120DA" w:rsidRPr="009E26C3" w:rsidRDefault="008120DA" w:rsidP="009E26C3">
            <w:pPr>
              <w:widowControl/>
              <w:shd w:val="clear" w:color="auto" w:fill="FFFFFF"/>
              <w:spacing w:line="360" w:lineRule="atLeast"/>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Arial" w:hint="eastAsia"/>
                <w:color w:val="333333"/>
              </w:rPr>
            </w:pPr>
            <w:r w:rsidRPr="009E26C3">
              <w:rPr>
                <w:rFonts w:asciiTheme="majorEastAsia" w:eastAsiaTheme="majorEastAsia" w:hAnsiTheme="majorEastAsia" w:cs="Arial" w:hint="eastAsia"/>
                <w:color w:val="333333"/>
              </w:rPr>
              <w:t>用于决定出牌顺序，其中身份信息不公开</w:t>
            </w:r>
          </w:p>
        </w:tc>
      </w:tr>
    </w:tbl>
    <w:p w:rsidR="008120DA" w:rsidRPr="009E26C3" w:rsidRDefault="008120DA" w:rsidP="008120DA">
      <w:pPr>
        <w:pStyle w:val="3"/>
        <w:rPr>
          <w:rFonts w:asciiTheme="majorEastAsia" w:eastAsiaTheme="majorEastAsia" w:hAnsiTheme="majorEastAsia"/>
          <w:sz w:val="24"/>
          <w:szCs w:val="24"/>
        </w:rPr>
      </w:pPr>
      <w:bookmarkStart w:id="36" w:name="_Toc464792518"/>
      <w:r w:rsidRPr="009E26C3">
        <w:rPr>
          <w:rFonts w:asciiTheme="majorEastAsia" w:eastAsiaTheme="majorEastAsia" w:hAnsiTheme="majorEastAsia" w:hint="eastAsia"/>
          <w:sz w:val="24"/>
          <w:szCs w:val="24"/>
        </w:rPr>
        <w:t>体力</w:t>
      </w:r>
      <w:bookmarkEnd w:id="36"/>
    </w:p>
    <w:tbl>
      <w:tblPr>
        <w:tblStyle w:val="33"/>
        <w:tblW w:w="0" w:type="auto"/>
        <w:tblInd w:w="420" w:type="dxa"/>
        <w:tblLook w:val="04A0" w:firstRow="1" w:lastRow="0" w:firstColumn="1" w:lastColumn="0" w:noHBand="0" w:noVBand="1"/>
      </w:tblPr>
      <w:tblGrid>
        <w:gridCol w:w="1971"/>
        <w:gridCol w:w="1971"/>
        <w:gridCol w:w="1971"/>
        <w:gridCol w:w="1979"/>
      </w:tblGrid>
      <w:tr w:rsidR="008120DA" w:rsidRPr="009E26C3" w:rsidTr="009E26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类</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属性</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方法</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备注</w:t>
            </w:r>
          </w:p>
        </w:tc>
      </w:tr>
      <w:tr w:rsidR="008120DA" w:rsidRPr="009E26C3" w:rsidTr="009E2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体力</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数目</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加减</w:t>
            </w:r>
          </w:p>
        </w:tc>
        <w:tc>
          <w:tcPr>
            <w:tcW w:w="2027" w:type="dxa"/>
          </w:tcPr>
          <w:p w:rsidR="008120DA" w:rsidRPr="009E26C3" w:rsidRDefault="008120DA" w:rsidP="009E26C3">
            <w:pPr>
              <w:widowControl/>
              <w:shd w:val="clear" w:color="auto" w:fill="FFFFFF"/>
              <w:spacing w:line="360" w:lineRule="atLeast"/>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Arial" w:hint="eastAsia"/>
                <w:color w:val="333333"/>
              </w:rPr>
            </w:pPr>
            <w:r w:rsidRPr="009E26C3">
              <w:rPr>
                <w:rFonts w:asciiTheme="majorEastAsia" w:eastAsiaTheme="majorEastAsia" w:hAnsiTheme="majorEastAsia" w:cs="Arial" w:hint="eastAsia"/>
                <w:color w:val="333333"/>
              </w:rPr>
              <w:t>受到伤害减1，打出</w:t>
            </w:r>
            <w:proofErr w:type="gramStart"/>
            <w:r w:rsidRPr="009E26C3">
              <w:rPr>
                <w:rFonts w:asciiTheme="majorEastAsia" w:eastAsiaTheme="majorEastAsia" w:hAnsiTheme="majorEastAsia" w:cs="Arial" w:hint="eastAsia"/>
                <w:color w:val="333333"/>
              </w:rPr>
              <w:t>桃</w:t>
            </w:r>
            <w:proofErr w:type="gramEnd"/>
            <w:r w:rsidRPr="009E26C3">
              <w:rPr>
                <w:rFonts w:asciiTheme="majorEastAsia" w:eastAsiaTheme="majorEastAsia" w:hAnsiTheme="majorEastAsia" w:cs="Arial" w:hint="eastAsia"/>
                <w:color w:val="333333"/>
              </w:rPr>
              <w:t>或者响应“桃园结义”加1，孙权主公技能加2</w:t>
            </w:r>
          </w:p>
        </w:tc>
      </w:tr>
    </w:tbl>
    <w:p w:rsidR="008120DA" w:rsidRPr="009E26C3" w:rsidRDefault="008120DA" w:rsidP="008120DA">
      <w:pPr>
        <w:pStyle w:val="3"/>
        <w:rPr>
          <w:rFonts w:asciiTheme="majorEastAsia" w:eastAsiaTheme="majorEastAsia" w:hAnsiTheme="majorEastAsia"/>
          <w:sz w:val="24"/>
          <w:szCs w:val="24"/>
        </w:rPr>
      </w:pPr>
      <w:bookmarkStart w:id="37" w:name="_Toc464792519"/>
      <w:r w:rsidRPr="009E26C3">
        <w:rPr>
          <w:rFonts w:asciiTheme="majorEastAsia" w:eastAsiaTheme="majorEastAsia" w:hAnsiTheme="majorEastAsia"/>
          <w:sz w:val="24"/>
          <w:szCs w:val="24"/>
        </w:rPr>
        <w:t>回合</w:t>
      </w:r>
      <w:bookmarkEnd w:id="37"/>
    </w:p>
    <w:tbl>
      <w:tblPr>
        <w:tblStyle w:val="33"/>
        <w:tblW w:w="0" w:type="auto"/>
        <w:tblInd w:w="420" w:type="dxa"/>
        <w:tblLook w:val="04A0" w:firstRow="1" w:lastRow="0" w:firstColumn="1" w:lastColumn="0" w:noHBand="0" w:noVBand="1"/>
      </w:tblPr>
      <w:tblGrid>
        <w:gridCol w:w="1971"/>
        <w:gridCol w:w="1979"/>
        <w:gridCol w:w="1971"/>
        <w:gridCol w:w="1971"/>
      </w:tblGrid>
      <w:tr w:rsidR="008120DA" w:rsidRPr="009E26C3" w:rsidTr="009E26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类</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属性</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方法</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备注</w:t>
            </w:r>
          </w:p>
        </w:tc>
      </w:tr>
      <w:tr w:rsidR="008120DA" w:rsidRPr="009E26C3" w:rsidTr="009E2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回合</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位置，准备阶段，</w:t>
            </w:r>
            <w:r w:rsidRPr="009E26C3">
              <w:rPr>
                <w:rFonts w:asciiTheme="majorEastAsia" w:eastAsiaTheme="majorEastAsia" w:hAnsiTheme="majorEastAsia" w:hint="eastAsia"/>
              </w:rPr>
              <w:lastRenderedPageBreak/>
              <w:t>判定阶段，摸牌阶段，出牌阶段，弃牌阶段，结束阶段</w:t>
            </w:r>
            <w:r w:rsidR="005455CB">
              <w:rPr>
                <w:rFonts w:asciiTheme="majorEastAsia" w:eastAsiaTheme="majorEastAsia" w:hAnsiTheme="majorEastAsia" w:hint="eastAsia"/>
              </w:rPr>
              <w:t>，临死阶段</w:t>
            </w:r>
            <w:r w:rsidR="009823F0">
              <w:rPr>
                <w:rFonts w:asciiTheme="majorEastAsia" w:eastAsiaTheme="majorEastAsia" w:hAnsiTheme="majorEastAsia" w:hint="eastAsia"/>
              </w:rPr>
              <w:t>，全体锦囊响应阶段</w:t>
            </w:r>
            <w:bookmarkStart w:id="38" w:name="_GoBack"/>
            <w:bookmarkEnd w:id="38"/>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lastRenderedPageBreak/>
              <w:t>切换</w:t>
            </w:r>
          </w:p>
        </w:tc>
        <w:tc>
          <w:tcPr>
            <w:tcW w:w="2027" w:type="dxa"/>
          </w:tcPr>
          <w:p w:rsidR="008120DA" w:rsidRPr="009E26C3" w:rsidRDefault="008120DA" w:rsidP="009E26C3">
            <w:pPr>
              <w:widowControl/>
              <w:shd w:val="clear" w:color="auto" w:fill="FFFFFF"/>
              <w:spacing w:line="360" w:lineRule="atLeast"/>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Arial" w:hint="eastAsia"/>
                <w:color w:val="333333"/>
              </w:rPr>
            </w:pPr>
            <w:r w:rsidRPr="009E26C3">
              <w:rPr>
                <w:rFonts w:asciiTheme="majorEastAsia" w:eastAsiaTheme="majorEastAsia" w:hAnsiTheme="majorEastAsia" w:cs="Arial" w:hint="eastAsia"/>
                <w:color w:val="333333"/>
              </w:rPr>
              <w:t>决定出牌顺序和玩家可执行行为</w:t>
            </w:r>
          </w:p>
        </w:tc>
      </w:tr>
    </w:tbl>
    <w:p w:rsidR="008120DA" w:rsidRPr="009E26C3" w:rsidRDefault="008120DA" w:rsidP="008120DA">
      <w:pPr>
        <w:pStyle w:val="3"/>
        <w:rPr>
          <w:rFonts w:asciiTheme="majorEastAsia" w:eastAsiaTheme="majorEastAsia" w:hAnsiTheme="majorEastAsia"/>
          <w:sz w:val="24"/>
          <w:szCs w:val="24"/>
        </w:rPr>
      </w:pPr>
      <w:bookmarkStart w:id="39" w:name="_Toc464792520"/>
      <w:r w:rsidRPr="009E26C3">
        <w:rPr>
          <w:rFonts w:asciiTheme="majorEastAsia" w:eastAsiaTheme="majorEastAsia" w:hAnsiTheme="majorEastAsia"/>
          <w:sz w:val="24"/>
          <w:szCs w:val="24"/>
        </w:rPr>
        <w:t>武将</w:t>
      </w:r>
      <w:bookmarkEnd w:id="39"/>
    </w:p>
    <w:tbl>
      <w:tblPr>
        <w:tblStyle w:val="33"/>
        <w:tblW w:w="0" w:type="auto"/>
        <w:tblInd w:w="420" w:type="dxa"/>
        <w:tblLook w:val="04A0" w:firstRow="1" w:lastRow="0" w:firstColumn="1" w:lastColumn="0" w:noHBand="0" w:noVBand="1"/>
      </w:tblPr>
      <w:tblGrid>
        <w:gridCol w:w="1979"/>
        <w:gridCol w:w="1971"/>
        <w:gridCol w:w="1971"/>
        <w:gridCol w:w="1971"/>
      </w:tblGrid>
      <w:tr w:rsidR="008120DA" w:rsidRPr="009E26C3" w:rsidTr="009E26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类</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属性</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方法</w:t>
            </w:r>
          </w:p>
        </w:tc>
        <w:tc>
          <w:tcPr>
            <w:tcW w:w="2027" w:type="dxa"/>
          </w:tcPr>
          <w:p w:rsidR="008120DA" w:rsidRPr="009E26C3" w:rsidRDefault="008120DA" w:rsidP="009E26C3">
            <w:pP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备注</w:t>
            </w:r>
          </w:p>
        </w:tc>
      </w:tr>
      <w:tr w:rsidR="008120DA" w:rsidRPr="009E26C3" w:rsidTr="009E2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8120DA" w:rsidRPr="009E26C3" w:rsidRDefault="008120DA" w:rsidP="009E26C3">
            <w:pPr>
              <w:rPr>
                <w:rFonts w:asciiTheme="majorEastAsia" w:eastAsiaTheme="majorEastAsia" w:hAnsiTheme="majorEastAsia" w:hint="eastAsia"/>
              </w:rPr>
            </w:pPr>
            <w:r w:rsidRPr="009E26C3">
              <w:rPr>
                <w:rFonts w:asciiTheme="majorEastAsia" w:eastAsiaTheme="majorEastAsia" w:hAnsiTheme="majorEastAsia" w:hint="eastAsia"/>
              </w:rPr>
              <w:t>武将</w:t>
            </w:r>
            <w:r w:rsidR="00945F9B">
              <w:rPr>
                <w:rFonts w:asciiTheme="majorEastAsia" w:eastAsiaTheme="majorEastAsia" w:hAnsiTheme="majorEastAsia" w:hint="eastAsia"/>
              </w:rPr>
              <w:t>·</w:t>
            </w:r>
          </w:p>
        </w:tc>
        <w:tc>
          <w:tcPr>
            <w:tcW w:w="2027" w:type="dxa"/>
          </w:tcPr>
          <w:p w:rsidR="008120DA" w:rsidRPr="009E26C3" w:rsidRDefault="00945F9B"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Pr>
                <w:rFonts w:asciiTheme="majorEastAsia" w:eastAsiaTheme="majorEastAsia" w:hAnsiTheme="majorEastAsia" w:hint="eastAsia"/>
              </w:rPr>
              <w:t>去</w:t>
            </w:r>
          </w:p>
        </w:tc>
        <w:tc>
          <w:tcPr>
            <w:tcW w:w="2027" w:type="dxa"/>
          </w:tcPr>
          <w:p w:rsidR="008120DA" w:rsidRPr="009E26C3" w:rsidRDefault="008120DA" w:rsidP="009E26C3">
            <w:pP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9E26C3">
              <w:rPr>
                <w:rFonts w:asciiTheme="majorEastAsia" w:eastAsiaTheme="majorEastAsia" w:hAnsiTheme="majorEastAsia" w:hint="eastAsia"/>
              </w:rPr>
              <w:t>装备武将</w:t>
            </w:r>
          </w:p>
        </w:tc>
        <w:tc>
          <w:tcPr>
            <w:tcW w:w="2027" w:type="dxa"/>
          </w:tcPr>
          <w:p w:rsidR="008120DA" w:rsidRPr="009E26C3" w:rsidRDefault="008120DA" w:rsidP="009E26C3">
            <w:pPr>
              <w:widowControl/>
              <w:shd w:val="clear" w:color="auto" w:fill="FFFFFF"/>
              <w:spacing w:line="360" w:lineRule="atLeast"/>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Arial" w:hint="eastAsia"/>
                <w:color w:val="333333"/>
              </w:rPr>
            </w:pPr>
            <w:r w:rsidRPr="009E26C3">
              <w:rPr>
                <w:rFonts w:asciiTheme="majorEastAsia" w:eastAsiaTheme="majorEastAsia" w:hAnsiTheme="majorEastAsia" w:cs="Arial" w:hint="eastAsia"/>
                <w:color w:val="333333"/>
              </w:rPr>
              <w:t>将武将信息赋给座位</w:t>
            </w:r>
          </w:p>
        </w:tc>
      </w:tr>
    </w:tbl>
    <w:p w:rsidR="008120DA" w:rsidRPr="009E26C3" w:rsidRDefault="008120DA" w:rsidP="008120DA">
      <w:pPr>
        <w:rPr>
          <w:rFonts w:asciiTheme="majorEastAsia" w:eastAsiaTheme="majorEastAsia" w:hAnsiTheme="majorEastAsia" w:hint="eastAsia"/>
        </w:rPr>
      </w:pPr>
    </w:p>
    <w:p w:rsidR="008120DA" w:rsidRPr="009E26C3" w:rsidRDefault="008120DA" w:rsidP="008120DA">
      <w:pPr>
        <w:rPr>
          <w:rFonts w:asciiTheme="majorEastAsia" w:eastAsiaTheme="majorEastAsia" w:hAnsiTheme="majorEastAsia" w:hint="eastAsia"/>
        </w:rPr>
      </w:pPr>
    </w:p>
    <w:p w:rsidR="008120DA" w:rsidRPr="009E26C3" w:rsidRDefault="008120DA" w:rsidP="008120DA">
      <w:pPr>
        <w:pStyle w:val="2"/>
        <w:rPr>
          <w:rFonts w:asciiTheme="majorEastAsia" w:eastAsiaTheme="majorEastAsia" w:hAnsiTheme="majorEastAsia"/>
          <w:sz w:val="24"/>
          <w:szCs w:val="24"/>
        </w:rPr>
      </w:pPr>
      <w:bookmarkStart w:id="40" w:name="_Toc116554868"/>
      <w:bookmarkStart w:id="41" w:name="_Toc464792521"/>
      <w:r w:rsidRPr="009E26C3">
        <w:rPr>
          <w:rFonts w:asciiTheme="majorEastAsia" w:eastAsiaTheme="majorEastAsia" w:hAnsiTheme="majorEastAsia" w:hint="eastAsia"/>
          <w:sz w:val="24"/>
          <w:szCs w:val="24"/>
        </w:rPr>
        <w:t>运行环境</w:t>
      </w:r>
      <w:bookmarkEnd w:id="40"/>
      <w:bookmarkEnd w:id="41"/>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//暂无</w:t>
      </w:r>
    </w:p>
    <w:p w:rsidR="008120DA" w:rsidRPr="009E26C3" w:rsidRDefault="008120DA" w:rsidP="008120DA">
      <w:pPr>
        <w:pStyle w:val="2"/>
        <w:rPr>
          <w:rFonts w:asciiTheme="majorEastAsia" w:eastAsiaTheme="majorEastAsia" w:hAnsiTheme="majorEastAsia" w:hint="eastAsia"/>
          <w:sz w:val="24"/>
          <w:szCs w:val="24"/>
        </w:rPr>
      </w:pPr>
      <w:bookmarkStart w:id="42" w:name="_Toc116554869"/>
      <w:bookmarkStart w:id="43" w:name="_Toc464792522"/>
      <w:r w:rsidRPr="009E26C3">
        <w:rPr>
          <w:rFonts w:asciiTheme="majorEastAsia" w:eastAsiaTheme="majorEastAsia" w:hAnsiTheme="majorEastAsia" w:hint="eastAsia"/>
          <w:sz w:val="24"/>
          <w:szCs w:val="24"/>
        </w:rPr>
        <w:t>设计和实现上的限制</w:t>
      </w:r>
      <w:bookmarkEnd w:id="42"/>
      <w:bookmarkEnd w:id="43"/>
    </w:p>
    <w:p w:rsidR="008120DA" w:rsidRPr="009E26C3" w:rsidRDefault="008120DA" w:rsidP="008120DA">
      <w:pPr>
        <w:ind w:left="340"/>
        <w:rPr>
          <w:rFonts w:asciiTheme="majorEastAsia" w:eastAsiaTheme="majorEastAsia" w:hAnsiTheme="majorEastAsia" w:hint="eastAsia"/>
        </w:rPr>
      </w:pPr>
      <w:r w:rsidRPr="009E26C3">
        <w:rPr>
          <w:rFonts w:asciiTheme="majorEastAsia" w:eastAsiaTheme="majorEastAsia" w:hAnsiTheme="majorEastAsia" w:hint="eastAsia"/>
        </w:rPr>
        <w:t>本系统采用eclipse平台开发，开发工具包括：</w:t>
      </w:r>
    </w:p>
    <w:p w:rsidR="008120DA" w:rsidRDefault="008120DA" w:rsidP="008120DA">
      <w:pPr>
        <w:ind w:firstLine="340"/>
        <w:rPr>
          <w:rFonts w:asciiTheme="majorEastAsia" w:eastAsiaTheme="majorEastAsia" w:hAnsiTheme="majorEastAsia"/>
        </w:rPr>
      </w:pPr>
      <w:r w:rsidRPr="009E26C3">
        <w:rPr>
          <w:rFonts w:asciiTheme="majorEastAsia" w:eastAsiaTheme="majorEastAsia" w:hAnsiTheme="majorEastAsia" w:hint="eastAsia"/>
        </w:rPr>
        <w:t>编程语言有HTML、Java Script、Java</w:t>
      </w:r>
    </w:p>
    <w:p w:rsidR="005237EE" w:rsidRDefault="005237EE" w:rsidP="005237EE">
      <w:pPr>
        <w:pStyle w:val="2"/>
        <w:rPr>
          <w:rFonts w:asciiTheme="majorEastAsia" w:eastAsiaTheme="majorEastAsia" w:hAnsiTheme="majorEastAsia"/>
          <w:sz w:val="24"/>
          <w:szCs w:val="24"/>
        </w:rPr>
      </w:pPr>
      <w:bookmarkStart w:id="44" w:name="_Toc464792523"/>
      <w:r>
        <w:rPr>
          <w:rFonts w:asciiTheme="majorEastAsia" w:eastAsiaTheme="majorEastAsia" w:hAnsiTheme="majorEastAsia" w:hint="eastAsia"/>
          <w:sz w:val="24"/>
          <w:szCs w:val="24"/>
        </w:rPr>
        <w:t>需求模型示例</w:t>
      </w:r>
      <w:bookmarkEnd w:id="44"/>
    </w:p>
    <w:p w:rsidR="005237EE" w:rsidRDefault="005237EE" w:rsidP="005237EE">
      <w:r>
        <w:rPr>
          <w:rFonts w:hint="eastAsia"/>
        </w:rPr>
        <w:t>【用例名称】</w:t>
      </w:r>
    </w:p>
    <w:p w:rsidR="005237EE" w:rsidRDefault="005237EE" w:rsidP="005237EE">
      <w:proofErr w:type="gramStart"/>
      <w:r>
        <w:t>响应卡</w:t>
      </w:r>
      <w:proofErr w:type="gramEnd"/>
      <w:r>
        <w:t>牌南蛮入侵</w:t>
      </w:r>
    </w:p>
    <w:p w:rsidR="005237EE" w:rsidRDefault="005237EE" w:rsidP="005237EE">
      <w:r>
        <w:rPr>
          <w:rFonts w:hint="eastAsia"/>
        </w:rPr>
        <w:t>【</w:t>
      </w:r>
      <w:r>
        <w:t>场景</w:t>
      </w:r>
      <w:r>
        <w:rPr>
          <w:rFonts w:hint="eastAsia"/>
        </w:rPr>
        <w:t>】</w:t>
      </w:r>
    </w:p>
    <w:p w:rsidR="005237EE" w:rsidRDefault="005237EE" w:rsidP="005237EE">
      <w:pPr>
        <w:tabs>
          <w:tab w:val="center" w:pos="4153"/>
        </w:tabs>
      </w:pPr>
      <w:r>
        <w:t xml:space="preserve">Who: </w:t>
      </w:r>
      <w:r>
        <w:t>出牌玩家</w:t>
      </w:r>
      <w:r>
        <w:t>A</w:t>
      </w:r>
      <w:r>
        <w:rPr>
          <w:rFonts w:hint="eastAsia"/>
        </w:rPr>
        <w:t>，</w:t>
      </w:r>
      <w:r>
        <w:t>响应玩家</w:t>
      </w:r>
      <w:r>
        <w:t>B</w:t>
      </w:r>
      <w:r>
        <w:rPr>
          <w:rFonts w:hint="eastAsia"/>
        </w:rPr>
        <w:t>~</w:t>
      </w:r>
      <w:r>
        <w:t>H</w:t>
      </w:r>
      <w:r>
        <w:tab/>
      </w:r>
    </w:p>
    <w:p w:rsidR="005237EE" w:rsidRDefault="005237EE" w:rsidP="005237EE">
      <w:r>
        <w:t>W</w:t>
      </w:r>
      <w:r>
        <w:rPr>
          <w:rFonts w:hint="eastAsia"/>
        </w:rPr>
        <w:t>hen</w:t>
      </w:r>
      <w:r>
        <w:t xml:space="preserve">: </w:t>
      </w:r>
      <w:r>
        <w:t>玩家</w:t>
      </w:r>
      <w:r>
        <w:t>A</w:t>
      </w:r>
      <w:r>
        <w:t>出牌阶段</w:t>
      </w:r>
    </w:p>
    <w:p w:rsidR="005237EE" w:rsidRDefault="005237EE" w:rsidP="005237EE">
      <w:pPr>
        <w:rPr>
          <w:rFonts w:hint="eastAsia"/>
        </w:rPr>
      </w:pPr>
      <w:r>
        <w:rPr>
          <w:rFonts w:hint="eastAsia"/>
        </w:rPr>
        <w:t>Where:</w:t>
      </w:r>
      <w:r>
        <w:rPr>
          <w:rFonts w:hint="eastAsia"/>
        </w:rPr>
        <w:t>房间内</w:t>
      </w:r>
    </w:p>
    <w:p w:rsidR="005237EE" w:rsidRDefault="005237EE" w:rsidP="005237EE">
      <w:r>
        <w:rPr>
          <w:rFonts w:hint="eastAsia"/>
        </w:rPr>
        <w:t>【</w:t>
      </w:r>
      <w:r>
        <w:t>用例描述</w:t>
      </w:r>
      <w:r>
        <w:rPr>
          <w:rFonts w:hint="eastAsia"/>
        </w:rPr>
        <w:t>】</w:t>
      </w:r>
    </w:p>
    <w:p w:rsidR="005237EE" w:rsidRDefault="005237EE" w:rsidP="005237EE">
      <w:pPr>
        <w:pStyle w:val="af2"/>
        <w:numPr>
          <w:ilvl w:val="0"/>
          <w:numId w:val="49"/>
        </w:numPr>
        <w:ind w:firstLineChars="0"/>
      </w:pPr>
      <w:r>
        <w:rPr>
          <w:rFonts w:hint="eastAsia"/>
        </w:rPr>
        <w:lastRenderedPageBreak/>
        <w:t>玩家</w:t>
      </w:r>
      <w:r>
        <w:rPr>
          <w:rFonts w:hint="eastAsia"/>
        </w:rPr>
        <w:t>A</w:t>
      </w:r>
      <w:r>
        <w:rPr>
          <w:rFonts w:hint="eastAsia"/>
        </w:rPr>
        <w:t>打出手牌“南蛮入侵”，进入响应阶段；</w:t>
      </w:r>
    </w:p>
    <w:p w:rsidR="005237EE" w:rsidRDefault="005237EE" w:rsidP="005237EE">
      <w:pPr>
        <w:pStyle w:val="af2"/>
        <w:numPr>
          <w:ilvl w:val="0"/>
          <w:numId w:val="49"/>
        </w:numPr>
        <w:ind w:firstLineChars="0"/>
      </w:pPr>
      <w:r>
        <w:t>系统逐一询问其余玩家</w:t>
      </w:r>
      <w:r>
        <w:rPr>
          <w:rFonts w:hint="eastAsia"/>
        </w:rPr>
        <w:t>；</w:t>
      </w:r>
    </w:p>
    <w:p w:rsidR="005237EE" w:rsidRDefault="005237EE" w:rsidP="005237EE">
      <w:pPr>
        <w:pStyle w:val="af2"/>
        <w:numPr>
          <w:ilvl w:val="1"/>
          <w:numId w:val="49"/>
        </w:numPr>
        <w:ind w:firstLineChars="0"/>
      </w:pPr>
      <w:r>
        <w:t>正常处理</w:t>
      </w:r>
    </w:p>
    <w:p w:rsidR="005237EE" w:rsidRDefault="005237EE" w:rsidP="005237EE">
      <w:pPr>
        <w:pStyle w:val="af2"/>
        <w:numPr>
          <w:ilvl w:val="2"/>
          <w:numId w:val="49"/>
        </w:numPr>
        <w:ind w:firstLineChars="0"/>
      </w:pPr>
      <w:r>
        <w:t>玩家打出手牌</w:t>
      </w:r>
      <w:r>
        <w:rPr>
          <w:rFonts w:hint="eastAsia"/>
        </w:rPr>
        <w:t>“杀”</w:t>
      </w:r>
    </w:p>
    <w:p w:rsidR="005237EE" w:rsidRDefault="005237EE" w:rsidP="005237EE">
      <w:pPr>
        <w:pStyle w:val="af2"/>
        <w:numPr>
          <w:ilvl w:val="1"/>
          <w:numId w:val="49"/>
        </w:numPr>
        <w:ind w:firstLineChars="0"/>
      </w:pPr>
      <w:r>
        <w:t>替代处理</w:t>
      </w:r>
    </w:p>
    <w:p w:rsidR="005237EE" w:rsidRDefault="005237EE" w:rsidP="005237EE">
      <w:pPr>
        <w:pStyle w:val="af2"/>
        <w:numPr>
          <w:ilvl w:val="2"/>
          <w:numId w:val="49"/>
        </w:numPr>
        <w:ind w:firstLineChars="0"/>
      </w:pPr>
      <w:r>
        <w:t>玩家使用手牌</w:t>
      </w:r>
      <w:r>
        <w:rPr>
          <w:rFonts w:hint="eastAsia"/>
        </w:rPr>
        <w:t>“无懈可击”</w:t>
      </w:r>
    </w:p>
    <w:p w:rsidR="005237EE" w:rsidRDefault="005237EE" w:rsidP="005237EE">
      <w:pPr>
        <w:pStyle w:val="af2"/>
        <w:numPr>
          <w:ilvl w:val="1"/>
          <w:numId w:val="49"/>
        </w:numPr>
        <w:ind w:firstLineChars="0"/>
      </w:pPr>
      <w:r>
        <w:rPr>
          <w:rFonts w:hint="eastAsia"/>
        </w:rPr>
        <w:t>异常处理</w:t>
      </w:r>
    </w:p>
    <w:p w:rsidR="005237EE" w:rsidRDefault="005237EE" w:rsidP="005237EE">
      <w:pPr>
        <w:pStyle w:val="af2"/>
        <w:numPr>
          <w:ilvl w:val="2"/>
          <w:numId w:val="49"/>
        </w:numPr>
        <w:ind w:firstLineChars="0"/>
      </w:pPr>
      <w:r>
        <w:t>玩家使用技能</w:t>
      </w:r>
      <w:r>
        <w:rPr>
          <w:rFonts w:hint="eastAsia"/>
        </w:rPr>
        <w:t>（刘备“激将”，小乔“天香”），进入相关技能结算阶段</w:t>
      </w:r>
    </w:p>
    <w:p w:rsidR="005237EE" w:rsidRDefault="005237EE" w:rsidP="005237EE">
      <w:pPr>
        <w:pStyle w:val="af2"/>
        <w:numPr>
          <w:ilvl w:val="2"/>
          <w:numId w:val="49"/>
        </w:numPr>
        <w:ind w:firstLineChars="0"/>
        <w:rPr>
          <w:rFonts w:hint="eastAsia"/>
        </w:rPr>
      </w:pPr>
      <w:r>
        <w:t>玩家不使用相关技能或者</w:t>
      </w:r>
      <w:r>
        <w:rPr>
          <w:rFonts w:hint="eastAsia"/>
        </w:rPr>
        <w:t>“无懈可击”，受到一点伤害，如果玩家</w:t>
      </w:r>
      <w:r w:rsidRPr="00E147E0">
        <w:rPr>
          <w:rFonts w:hint="eastAsia"/>
        </w:rPr>
        <w:t>濒死</w:t>
      </w:r>
      <w:r>
        <w:rPr>
          <w:rFonts w:hint="eastAsia"/>
        </w:rPr>
        <w:t>，进入</w:t>
      </w:r>
      <w:r w:rsidRPr="00E147E0">
        <w:rPr>
          <w:rFonts w:hint="eastAsia"/>
        </w:rPr>
        <w:t>濒死</w:t>
      </w:r>
      <w:r>
        <w:rPr>
          <w:rFonts w:hint="eastAsia"/>
        </w:rPr>
        <w:t>响应阶段，</w:t>
      </w:r>
      <w:r>
        <w:t>否则进入技能判断</w:t>
      </w:r>
      <w:r>
        <w:rPr>
          <w:rFonts w:hint="eastAsia"/>
        </w:rPr>
        <w:t>，</w:t>
      </w:r>
      <w:r>
        <w:t>如果此次</w:t>
      </w:r>
      <w:r>
        <w:rPr>
          <w:rFonts w:hint="eastAsia"/>
        </w:rPr>
        <w:t>伤害</w:t>
      </w:r>
      <w:r>
        <w:t>激发技能</w:t>
      </w:r>
      <w:r>
        <w:rPr>
          <w:rFonts w:hint="eastAsia"/>
        </w:rPr>
        <w:t>（郭嘉“遗计”等），进入相关技能结算阶段</w:t>
      </w:r>
    </w:p>
    <w:p w:rsidR="005237EE" w:rsidRDefault="005237EE" w:rsidP="005237EE">
      <w:pPr>
        <w:pStyle w:val="af2"/>
        <w:numPr>
          <w:ilvl w:val="0"/>
          <w:numId w:val="49"/>
        </w:numPr>
        <w:ind w:firstLineChars="0"/>
      </w:pPr>
      <w:r>
        <w:t>响应完毕</w:t>
      </w:r>
      <w:r>
        <w:rPr>
          <w:rFonts w:hint="eastAsia"/>
        </w:rPr>
        <w:t>，</w:t>
      </w:r>
      <w:r>
        <w:t>玩家</w:t>
      </w:r>
      <w:r>
        <w:t>A</w:t>
      </w:r>
      <w:r>
        <w:t>继续出牌阶段</w:t>
      </w:r>
    </w:p>
    <w:p w:rsidR="005237EE" w:rsidRDefault="005237EE" w:rsidP="005237EE">
      <w:r>
        <w:rPr>
          <w:rFonts w:hint="eastAsia"/>
        </w:rPr>
        <w:t>【用例价值】</w:t>
      </w:r>
    </w:p>
    <w:p w:rsidR="005237EE" w:rsidRDefault="005237EE" w:rsidP="005237EE">
      <w:r>
        <w:t>玩家</w:t>
      </w:r>
      <w:r>
        <w:t>A</w:t>
      </w:r>
      <w:r>
        <w:t>对敌对势力造成打击</w:t>
      </w:r>
      <w:r>
        <w:rPr>
          <w:rFonts w:hint="eastAsia"/>
        </w:rPr>
        <w:t>（造成更多伤害或者造成敌对势力死亡）</w:t>
      </w:r>
    </w:p>
    <w:p w:rsidR="00945F9B" w:rsidRPr="00945F9B" w:rsidRDefault="005237EE" w:rsidP="00945F9B">
      <w:pPr>
        <w:rPr>
          <w:rFonts w:hint="eastAsia"/>
        </w:rPr>
      </w:pPr>
      <w:r>
        <w:rPr>
          <w:rFonts w:hint="eastAsia"/>
        </w:rPr>
        <w:t>【约束和限制】</w:t>
      </w:r>
    </w:p>
    <w:p w:rsidR="004F3862" w:rsidRDefault="004F3862" w:rsidP="004F3862">
      <w:pPr>
        <w:pStyle w:val="2"/>
        <w:rPr>
          <w:rFonts w:asciiTheme="majorEastAsia" w:eastAsiaTheme="majorEastAsia" w:hAnsiTheme="majorEastAsia"/>
          <w:sz w:val="24"/>
          <w:szCs w:val="24"/>
        </w:rPr>
      </w:pPr>
      <w:bookmarkStart w:id="45" w:name="_Toc464792524"/>
      <w:r>
        <w:rPr>
          <w:rFonts w:asciiTheme="majorEastAsia" w:eastAsiaTheme="majorEastAsia" w:hAnsiTheme="majorEastAsia" w:hint="eastAsia"/>
          <w:sz w:val="24"/>
          <w:szCs w:val="24"/>
        </w:rPr>
        <w:t>抽象得到的类模型（初步）——示例</w:t>
      </w:r>
      <w:bookmarkEnd w:id="45"/>
    </w:p>
    <w:p w:rsidR="004F3862" w:rsidRPr="004F3862" w:rsidRDefault="00961A45" w:rsidP="0067233B">
      <w:pPr>
        <w:rPr>
          <w:rFonts w:hint="eastAsia"/>
        </w:rPr>
      </w:pPr>
      <w:r>
        <w:rPr>
          <w:rFonts w:hint="eastAsia"/>
          <w:noProof/>
        </w:rPr>
        <mc:AlternateContent>
          <mc:Choice Requires="wps">
            <w:drawing>
              <wp:anchor distT="0" distB="0" distL="114300" distR="114300" simplePos="0" relativeHeight="251662336" behindDoc="0" locked="0" layoutInCell="1" allowOverlap="1" wp14:anchorId="39AFDF81" wp14:editId="2B1E2F9B">
                <wp:simplePos x="0" y="0"/>
                <wp:positionH relativeFrom="column">
                  <wp:posOffset>692994</wp:posOffset>
                </wp:positionH>
                <wp:positionV relativeFrom="paragraph">
                  <wp:posOffset>2216728</wp:posOffset>
                </wp:positionV>
                <wp:extent cx="0" cy="156258"/>
                <wp:effectExtent l="0" t="0" r="19050" b="34290"/>
                <wp:wrapNone/>
                <wp:docPr id="63" name="直接连接符 63"/>
                <wp:cNvGraphicFramePr/>
                <a:graphic xmlns:a="http://schemas.openxmlformats.org/drawingml/2006/main">
                  <a:graphicData uri="http://schemas.microsoft.com/office/word/2010/wordprocessingShape">
                    <wps:wsp>
                      <wps:cNvCnPr/>
                      <wps:spPr>
                        <a:xfrm flipH="1">
                          <a:off x="0" y="0"/>
                          <a:ext cx="0" cy="156258"/>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8246A" id="直接连接符 63"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5pt,174.55pt" to="54.55pt,1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" strokecolor="#0070c0" strokeweight=".5pt">
                <v:stroke joinstyle="miter"/>
              </v:line>
            </w:pict>
          </mc:Fallback>
        </mc:AlternateContent>
      </w:r>
      <w:r>
        <w:rPr>
          <w:rFonts w:hint="eastAsia"/>
          <w:noProof/>
        </w:rPr>
        <mc:AlternateContent>
          <mc:Choice Requires="wps">
            <w:drawing>
              <wp:anchor distT="0" distB="0" distL="114300" distR="114300" simplePos="0" relativeHeight="251660288" behindDoc="0" locked="0" layoutInCell="1" allowOverlap="1" wp14:anchorId="15218358" wp14:editId="41B88349">
                <wp:simplePos x="0" y="0"/>
                <wp:positionH relativeFrom="column">
                  <wp:posOffset>658695</wp:posOffset>
                </wp:positionH>
                <wp:positionV relativeFrom="paragraph">
                  <wp:posOffset>1406525</wp:posOffset>
                </wp:positionV>
                <wp:extent cx="0" cy="156258"/>
                <wp:effectExtent l="0" t="0" r="19050" b="34290"/>
                <wp:wrapNone/>
                <wp:docPr id="62" name="直接连接符 62"/>
                <wp:cNvGraphicFramePr/>
                <a:graphic xmlns:a="http://schemas.openxmlformats.org/drawingml/2006/main">
                  <a:graphicData uri="http://schemas.microsoft.com/office/word/2010/wordprocessingShape">
                    <wps:wsp>
                      <wps:cNvCnPr/>
                      <wps:spPr>
                        <a:xfrm flipH="1">
                          <a:off x="0" y="0"/>
                          <a:ext cx="0" cy="156258"/>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FB420" id="直接连接符 62"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5pt,110.75pt" to="51.85pt,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" strokecolor="#0070c0" strokeweight=".5pt">
                <v:stroke joinstyle="miter"/>
              </v:line>
            </w:pict>
          </mc:Fallback>
        </mc:AlternateContent>
      </w:r>
      <w:r w:rsidR="0067233B">
        <w:rPr>
          <w:rFonts w:hint="eastAsia"/>
        </w:rPr>
        <w:t xml:space="preserve">        </w:t>
      </w:r>
      <w:r w:rsidR="0067233B">
        <w:rPr>
          <w:rFonts w:hint="eastAsia"/>
          <w:noProof/>
        </w:rPr>
        <w:drawing>
          <wp:inline distT="0" distB="0" distL="0" distR="0">
            <wp:extent cx="5278120" cy="3079115"/>
            <wp:effectExtent l="38100" t="0" r="17780" b="0"/>
            <wp:docPr id="61" name="图示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237EE" w:rsidRPr="009E26C3" w:rsidRDefault="005237EE" w:rsidP="005237EE">
      <w:pPr>
        <w:rPr>
          <w:rFonts w:asciiTheme="majorEastAsia" w:eastAsiaTheme="majorEastAsia" w:hAnsiTheme="majorEastAsia" w:hint="eastAsia"/>
        </w:rPr>
      </w:pPr>
    </w:p>
    <w:p w:rsidR="008120DA" w:rsidRPr="009E26C3" w:rsidRDefault="008120DA" w:rsidP="008120DA">
      <w:pPr>
        <w:pStyle w:val="1"/>
        <w:rPr>
          <w:rFonts w:asciiTheme="majorEastAsia" w:eastAsiaTheme="majorEastAsia" w:hAnsiTheme="majorEastAsia" w:hint="eastAsia"/>
          <w:sz w:val="24"/>
          <w:szCs w:val="24"/>
        </w:rPr>
      </w:pPr>
      <w:bookmarkStart w:id="46" w:name="_Toc116554870"/>
      <w:bookmarkStart w:id="47" w:name="_Toc464792525"/>
      <w:r w:rsidRPr="009E26C3">
        <w:rPr>
          <w:rFonts w:asciiTheme="majorEastAsia" w:eastAsiaTheme="majorEastAsia" w:hAnsiTheme="majorEastAsia" w:hint="eastAsia"/>
          <w:sz w:val="24"/>
          <w:szCs w:val="24"/>
        </w:rPr>
        <w:lastRenderedPageBreak/>
        <w:t>外部接口需求</w:t>
      </w:r>
      <w:bookmarkEnd w:id="46"/>
      <w:r w:rsidRPr="009E26C3">
        <w:rPr>
          <w:rFonts w:asciiTheme="majorEastAsia" w:eastAsiaTheme="majorEastAsia" w:hAnsiTheme="majorEastAsia" w:hint="eastAsia"/>
          <w:sz w:val="24"/>
          <w:szCs w:val="24"/>
        </w:rPr>
        <w:t>（暂时缺少，可加入邮件，支付宝等入口）</w:t>
      </w:r>
      <w:bookmarkEnd w:id="47"/>
    </w:p>
    <w:p w:rsidR="008120DA" w:rsidRPr="009E26C3" w:rsidRDefault="008120DA" w:rsidP="008120DA">
      <w:pPr>
        <w:pStyle w:val="2"/>
        <w:rPr>
          <w:rFonts w:asciiTheme="majorEastAsia" w:eastAsiaTheme="majorEastAsia" w:hAnsiTheme="majorEastAsia" w:hint="eastAsia"/>
          <w:sz w:val="24"/>
          <w:szCs w:val="24"/>
        </w:rPr>
      </w:pPr>
      <w:bookmarkStart w:id="48" w:name="_Toc116554871"/>
      <w:bookmarkStart w:id="49" w:name="_Toc464792526"/>
      <w:r w:rsidRPr="009E26C3">
        <w:rPr>
          <w:rFonts w:asciiTheme="majorEastAsia" w:eastAsiaTheme="majorEastAsia" w:hAnsiTheme="majorEastAsia" w:hint="eastAsia"/>
          <w:sz w:val="24"/>
          <w:szCs w:val="24"/>
        </w:rPr>
        <w:t>用户界面</w:t>
      </w:r>
      <w:bookmarkEnd w:id="48"/>
      <w:bookmarkEnd w:id="49"/>
    </w:p>
    <w:p w:rsidR="008120DA" w:rsidRPr="009E26C3" w:rsidRDefault="008120DA" w:rsidP="008120DA">
      <w:pPr>
        <w:numPr>
          <w:ilvl w:val="0"/>
          <w:numId w:val="6"/>
        </w:numPr>
        <w:rPr>
          <w:rFonts w:asciiTheme="majorEastAsia" w:eastAsiaTheme="majorEastAsia" w:hAnsiTheme="majorEastAsia" w:hint="eastAsia"/>
        </w:rPr>
      </w:pPr>
      <w:r w:rsidRPr="009E26C3">
        <w:rPr>
          <w:rFonts w:asciiTheme="majorEastAsia" w:eastAsiaTheme="majorEastAsia" w:hAnsiTheme="majorEastAsia" w:hint="eastAsia"/>
        </w:rPr>
        <w:t>数字，字符和字母用于注册和登入账号。</w:t>
      </w:r>
    </w:p>
    <w:p w:rsidR="008120DA" w:rsidRPr="009E26C3" w:rsidRDefault="008120DA" w:rsidP="008120DA">
      <w:pPr>
        <w:pStyle w:val="1"/>
        <w:rPr>
          <w:rFonts w:asciiTheme="majorEastAsia" w:eastAsiaTheme="majorEastAsia" w:hAnsiTheme="majorEastAsia" w:hint="eastAsia"/>
          <w:sz w:val="24"/>
          <w:szCs w:val="24"/>
        </w:rPr>
      </w:pPr>
      <w:bookmarkStart w:id="50" w:name="_Toc116554877"/>
      <w:bookmarkStart w:id="51" w:name="_Toc464792527"/>
      <w:r w:rsidRPr="009E26C3">
        <w:rPr>
          <w:rFonts w:asciiTheme="majorEastAsia" w:eastAsiaTheme="majorEastAsia" w:hAnsiTheme="majorEastAsia" w:hint="eastAsia"/>
          <w:sz w:val="24"/>
          <w:szCs w:val="24"/>
        </w:rPr>
        <w:t>系统功能需求</w:t>
      </w:r>
      <w:bookmarkEnd w:id="50"/>
      <w:bookmarkEnd w:id="51"/>
    </w:p>
    <w:p w:rsidR="008120DA" w:rsidRPr="009E26C3" w:rsidRDefault="008120DA" w:rsidP="008120DA">
      <w:pPr>
        <w:pStyle w:val="2"/>
        <w:rPr>
          <w:rFonts w:asciiTheme="majorEastAsia" w:eastAsiaTheme="majorEastAsia" w:hAnsiTheme="majorEastAsia" w:hint="eastAsia"/>
          <w:sz w:val="24"/>
          <w:szCs w:val="24"/>
        </w:rPr>
      </w:pPr>
      <w:bookmarkStart w:id="52" w:name="_Toc116554878"/>
      <w:bookmarkStart w:id="53" w:name="_Toc464792528"/>
      <w:r w:rsidRPr="009E26C3">
        <w:rPr>
          <w:rFonts w:asciiTheme="majorEastAsia" w:eastAsiaTheme="majorEastAsia" w:hAnsiTheme="majorEastAsia" w:hint="eastAsia"/>
          <w:sz w:val="24"/>
          <w:szCs w:val="24"/>
        </w:rPr>
        <w:t>系统的角色功能对应关系</w:t>
      </w:r>
      <w:bookmarkEnd w:id="52"/>
      <w:bookmarkEnd w:id="53"/>
    </w:p>
    <w:p w:rsidR="008120DA" w:rsidRPr="009E26C3" w:rsidRDefault="008120DA" w:rsidP="008120DA">
      <w:pPr>
        <w:pStyle w:val="3"/>
        <w:rPr>
          <w:rFonts w:asciiTheme="majorEastAsia" w:eastAsiaTheme="majorEastAsia" w:hAnsiTheme="majorEastAsia" w:hint="eastAsia"/>
          <w:sz w:val="24"/>
          <w:szCs w:val="24"/>
        </w:rPr>
      </w:pPr>
      <w:r w:rsidRPr="009E26C3">
        <w:rPr>
          <w:rFonts w:asciiTheme="majorEastAsia" w:eastAsiaTheme="majorEastAsia" w:hAnsiTheme="majorEastAsia" w:hint="eastAsia"/>
          <w:sz w:val="24"/>
          <w:szCs w:val="24"/>
        </w:rPr>
        <w:tab/>
      </w:r>
      <w:bookmarkStart w:id="54" w:name="_Toc116554879"/>
      <w:bookmarkStart w:id="55" w:name="_Toc464792529"/>
      <w:r w:rsidRPr="009E26C3">
        <w:rPr>
          <w:rFonts w:asciiTheme="majorEastAsia" w:eastAsiaTheme="majorEastAsia" w:hAnsiTheme="majorEastAsia" w:hint="eastAsia"/>
          <w:sz w:val="24"/>
          <w:szCs w:val="24"/>
        </w:rPr>
        <w:t>系统登陆</w:t>
      </w:r>
      <w:bookmarkEnd w:id="54"/>
      <w:bookmarkEnd w:id="55"/>
    </w:p>
    <w:p w:rsidR="008120DA" w:rsidRPr="009E26C3" w:rsidRDefault="009E26C3" w:rsidP="008120DA">
      <w:pPr>
        <w:rPr>
          <w:rFonts w:asciiTheme="majorEastAsia" w:eastAsiaTheme="majorEastAsia" w:hAnsiTheme="majorEastAsia" w:hint="eastAsia"/>
        </w:rPr>
      </w:pPr>
      <w:r>
        <w:rPr>
          <w:rFonts w:asciiTheme="majorEastAsia" w:eastAsiaTheme="majorEastAsia" w:hAnsiTheme="majorEastAsia" w:hint="eastAsia"/>
          <w:noProof/>
        </w:rPr>
        <w:drawing>
          <wp:inline distT="0" distB="0" distL="0" distR="0">
            <wp:extent cx="2424430" cy="943337"/>
            <wp:effectExtent l="19050" t="0" r="13970" b="9525"/>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120DA" w:rsidRPr="009E26C3" w:rsidRDefault="00F06D63" w:rsidP="008120DA">
      <w:pPr>
        <w:pStyle w:val="3"/>
        <w:rPr>
          <w:rFonts w:asciiTheme="majorEastAsia" w:eastAsiaTheme="majorEastAsia" w:hAnsiTheme="majorEastAsia" w:hint="eastAsia"/>
          <w:sz w:val="24"/>
          <w:szCs w:val="24"/>
        </w:rPr>
      </w:pPr>
      <w:bookmarkStart w:id="56" w:name="_Toc464792530"/>
      <w:r>
        <w:rPr>
          <w:rFonts w:asciiTheme="majorEastAsia" w:eastAsiaTheme="majorEastAsia" w:hAnsiTheme="majorEastAsia" w:hint="eastAsia"/>
          <w:sz w:val="24"/>
          <w:szCs w:val="24"/>
        </w:rPr>
        <w:t>游戏房间设定</w:t>
      </w:r>
      <w:bookmarkEnd w:id="56"/>
    </w:p>
    <w:p w:rsidR="008120DA" w:rsidRPr="009E26C3" w:rsidRDefault="00F06D63" w:rsidP="008120DA">
      <w:pPr>
        <w:rPr>
          <w:rFonts w:asciiTheme="majorEastAsia" w:eastAsiaTheme="majorEastAsia" w:hAnsiTheme="majorEastAsia" w:hint="eastAsia"/>
        </w:rPr>
      </w:pPr>
      <w:r>
        <w:rPr>
          <w:rFonts w:asciiTheme="majorEastAsia" w:eastAsiaTheme="majorEastAsia" w:hAnsiTheme="majorEastAsia" w:hint="eastAsia"/>
          <w:noProof/>
        </w:rPr>
        <w:drawing>
          <wp:inline distT="0" distB="0" distL="0" distR="0">
            <wp:extent cx="4051140" cy="1706880"/>
            <wp:effectExtent l="19050" t="0" r="45085" b="0"/>
            <wp:docPr id="48" name="图示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E5480" w:rsidRDefault="008120DA" w:rsidP="00FE5480">
      <w:pPr>
        <w:pStyle w:val="3"/>
        <w:rPr>
          <w:rFonts w:asciiTheme="majorEastAsia" w:eastAsiaTheme="majorEastAsia" w:hAnsiTheme="majorEastAsia"/>
          <w:sz w:val="24"/>
          <w:szCs w:val="24"/>
        </w:rPr>
      </w:pPr>
      <w:r w:rsidRPr="009E26C3">
        <w:rPr>
          <w:rFonts w:asciiTheme="majorEastAsia" w:eastAsiaTheme="majorEastAsia" w:hAnsiTheme="majorEastAsia" w:hint="eastAsia"/>
          <w:sz w:val="24"/>
          <w:szCs w:val="24"/>
        </w:rPr>
        <w:tab/>
      </w:r>
      <w:bookmarkStart w:id="57" w:name="_Toc464792531"/>
      <w:r w:rsidR="00F06D63">
        <w:rPr>
          <w:rFonts w:asciiTheme="majorEastAsia" w:eastAsiaTheme="majorEastAsia" w:hAnsiTheme="majorEastAsia" w:hint="eastAsia"/>
          <w:sz w:val="24"/>
          <w:szCs w:val="24"/>
        </w:rPr>
        <w:t>游戏</w:t>
      </w:r>
      <w:r w:rsidR="00961A45">
        <w:rPr>
          <w:rFonts w:asciiTheme="majorEastAsia" w:eastAsiaTheme="majorEastAsia" w:hAnsiTheme="majorEastAsia" w:hint="eastAsia"/>
          <w:sz w:val="24"/>
          <w:szCs w:val="24"/>
        </w:rPr>
        <w:t>顺序</w:t>
      </w:r>
      <w:bookmarkEnd w:id="57"/>
    </w:p>
    <w:p w:rsidR="00FE5480" w:rsidRPr="00FE5480" w:rsidRDefault="00FE5480" w:rsidP="00FE5480">
      <w:pPr>
        <w:pStyle w:val="af2"/>
        <w:numPr>
          <w:ilvl w:val="3"/>
          <w:numId w:val="6"/>
        </w:numPr>
        <w:ind w:firstLineChars="0"/>
        <w:rPr>
          <w:rFonts w:hint="eastAsia"/>
        </w:rPr>
      </w:pPr>
      <w:r>
        <w:rPr>
          <w:rFonts w:hint="eastAsia"/>
        </w:rPr>
        <w:t>决定身份</w:t>
      </w:r>
    </w:p>
    <w:p w:rsidR="00961A45" w:rsidRPr="00FE5480" w:rsidRDefault="00961A45" w:rsidP="00FE5480">
      <w:pPr>
        <w:ind w:left="2100"/>
        <w:rPr>
          <w:rFonts w:asciiTheme="majorEastAsia" w:eastAsiaTheme="majorEastAsia" w:hAnsiTheme="majorEastAsia" w:hint="eastAsia"/>
        </w:rPr>
      </w:pPr>
      <w:r w:rsidRPr="00FE5480">
        <w:rPr>
          <w:rFonts w:asciiTheme="majorEastAsia" w:eastAsiaTheme="majorEastAsia" w:hAnsiTheme="majorEastAsia" w:hint="eastAsia"/>
        </w:rPr>
        <w:t>随机分给8个玩家每个玩家一张身份牌，抽到主公身份的</w:t>
      </w:r>
      <w:proofErr w:type="gramStart"/>
      <w:r w:rsidRPr="00FE5480">
        <w:rPr>
          <w:rFonts w:asciiTheme="majorEastAsia" w:eastAsiaTheme="majorEastAsia" w:hAnsiTheme="majorEastAsia" w:hint="eastAsia"/>
        </w:rPr>
        <w:t>玩家需</w:t>
      </w:r>
      <w:proofErr w:type="gramEnd"/>
      <w:r w:rsidRPr="00FE5480">
        <w:rPr>
          <w:rFonts w:asciiTheme="majorEastAsia" w:eastAsiaTheme="majorEastAsia" w:hAnsiTheme="majorEastAsia" w:hint="eastAsia"/>
        </w:rPr>
        <w:t>立即亮出身份（将</w:t>
      </w:r>
      <w:proofErr w:type="gramStart"/>
      <w:r w:rsidRPr="00FE5480">
        <w:rPr>
          <w:rFonts w:asciiTheme="majorEastAsia" w:eastAsiaTheme="majorEastAsia" w:hAnsiTheme="majorEastAsia" w:hint="eastAsia"/>
        </w:rPr>
        <w:t>主公牌</w:t>
      </w:r>
      <w:proofErr w:type="gramEnd"/>
      <w:r w:rsidRPr="00FE5480">
        <w:rPr>
          <w:rFonts w:asciiTheme="majorEastAsia" w:eastAsiaTheme="majorEastAsia" w:hAnsiTheme="majorEastAsia" w:hint="eastAsia"/>
        </w:rPr>
        <w:t>正面朝上放在面前），其它身份的玩家保存好自己的身份牌，不让别的玩家知道自己的身份。</w:t>
      </w:r>
    </w:p>
    <w:p w:rsidR="00961A45" w:rsidRPr="00FE5480" w:rsidRDefault="00961A45" w:rsidP="00FE5480">
      <w:pPr>
        <w:pStyle w:val="af2"/>
        <w:numPr>
          <w:ilvl w:val="3"/>
          <w:numId w:val="6"/>
        </w:numPr>
        <w:ind w:firstLineChars="0"/>
        <w:rPr>
          <w:rFonts w:asciiTheme="majorEastAsia" w:eastAsiaTheme="majorEastAsia" w:hAnsiTheme="majorEastAsia" w:hint="eastAsia"/>
        </w:rPr>
      </w:pPr>
      <w:r w:rsidRPr="00FE5480">
        <w:rPr>
          <w:rFonts w:asciiTheme="majorEastAsia" w:eastAsiaTheme="majorEastAsia" w:hAnsiTheme="majorEastAsia" w:hint="eastAsia"/>
        </w:rPr>
        <w:t>挑选武将</w:t>
      </w:r>
    </w:p>
    <w:p w:rsidR="00961A45" w:rsidRPr="00961A45" w:rsidRDefault="00961A45" w:rsidP="00FE5480">
      <w:pPr>
        <w:ind w:left="2100"/>
        <w:rPr>
          <w:rFonts w:asciiTheme="majorEastAsia" w:eastAsiaTheme="majorEastAsia" w:hAnsiTheme="majorEastAsia" w:hint="eastAsia"/>
        </w:rPr>
      </w:pPr>
      <w:r w:rsidRPr="00961A45">
        <w:rPr>
          <w:rFonts w:asciiTheme="majorEastAsia" w:eastAsiaTheme="majorEastAsia" w:hAnsiTheme="majorEastAsia" w:hint="eastAsia"/>
        </w:rPr>
        <w:lastRenderedPageBreak/>
        <w:t>首先分给获得主公身份的玩家（以下简称主公玩家）曹操、刘备、孙权和另外随机抽取的2张武将牌，一共5张武将牌。由主公玩家挑选一个武将扮演，并将选好的武将牌展示给其他玩家。</w:t>
      </w:r>
    </w:p>
    <w:p w:rsidR="00FE5480" w:rsidRDefault="00961A45" w:rsidP="00FE5480">
      <w:pPr>
        <w:ind w:left="2100"/>
        <w:rPr>
          <w:rFonts w:asciiTheme="majorEastAsia" w:eastAsiaTheme="majorEastAsia" w:hAnsiTheme="majorEastAsia"/>
        </w:rPr>
      </w:pPr>
      <w:r w:rsidRPr="00961A45">
        <w:rPr>
          <w:rFonts w:asciiTheme="majorEastAsia" w:eastAsiaTheme="majorEastAsia" w:hAnsiTheme="majorEastAsia" w:hint="eastAsia"/>
        </w:rPr>
        <w:t>将剩余的24张武将牌洗混，随机发给其余每位玩家各3</w:t>
      </w:r>
      <w:r w:rsidR="00FE5480">
        <w:rPr>
          <w:rFonts w:asciiTheme="majorEastAsia" w:eastAsiaTheme="majorEastAsia" w:hAnsiTheme="majorEastAsia" w:hint="eastAsia"/>
        </w:rPr>
        <w:t>张</w:t>
      </w:r>
      <w:r w:rsidRPr="00961A45">
        <w:rPr>
          <w:rFonts w:asciiTheme="majorEastAsia" w:eastAsiaTheme="majorEastAsia" w:hAnsiTheme="majorEastAsia" w:hint="eastAsia"/>
        </w:rPr>
        <w:t>。接着每人从3张牌里挑选一张，待所有玩家都挑选好后同时亮出。</w:t>
      </w:r>
      <w:r w:rsidR="00FE5480">
        <w:rPr>
          <w:rFonts w:asciiTheme="majorEastAsia" w:eastAsiaTheme="majorEastAsia" w:hAnsiTheme="majorEastAsia" w:hint="eastAsia"/>
        </w:rPr>
        <w:t>弃置剩余武将牌。</w:t>
      </w:r>
    </w:p>
    <w:p w:rsidR="00961A45" w:rsidRPr="00961A45" w:rsidRDefault="00FE5480" w:rsidP="00FE5480">
      <w:pPr>
        <w:ind w:left="1680" w:firstLine="420"/>
        <w:rPr>
          <w:rFonts w:asciiTheme="majorEastAsia" w:eastAsiaTheme="majorEastAsia" w:hAnsiTheme="majorEastAsia" w:hint="eastAsia"/>
        </w:rPr>
      </w:pPr>
      <w:r>
        <w:rPr>
          <w:rFonts w:asciiTheme="majorEastAsia" w:eastAsiaTheme="majorEastAsia" w:hAnsiTheme="majorEastAsia" w:hint="eastAsia"/>
        </w:rPr>
        <w:t>3.</w:t>
      </w:r>
      <w:r w:rsidR="00961A45" w:rsidRPr="00961A45">
        <w:rPr>
          <w:rFonts w:asciiTheme="majorEastAsia" w:eastAsiaTheme="majorEastAsia" w:hAnsiTheme="majorEastAsia" w:hint="eastAsia"/>
        </w:rPr>
        <w:t>分配体力</w:t>
      </w:r>
    </w:p>
    <w:p w:rsidR="00961A45" w:rsidRPr="00961A45" w:rsidRDefault="00961A45" w:rsidP="00FE5480">
      <w:pPr>
        <w:ind w:left="2100"/>
        <w:rPr>
          <w:rFonts w:asciiTheme="majorEastAsia" w:eastAsiaTheme="majorEastAsia" w:hAnsiTheme="majorEastAsia" w:hint="eastAsia"/>
        </w:rPr>
      </w:pPr>
      <w:r w:rsidRPr="00961A45">
        <w:rPr>
          <w:rFonts w:asciiTheme="majorEastAsia" w:eastAsiaTheme="majorEastAsia" w:hAnsiTheme="majorEastAsia" w:hint="eastAsia"/>
        </w:rPr>
        <w:t>◆主公在其体力上限的基础上再增加一点（四人游戏时不再额外增加）。</w:t>
      </w:r>
    </w:p>
    <w:p w:rsidR="00961A45" w:rsidRPr="00961A45" w:rsidRDefault="00FE5480" w:rsidP="00FE5480">
      <w:pPr>
        <w:ind w:left="1680" w:firstLine="420"/>
        <w:rPr>
          <w:rFonts w:asciiTheme="majorEastAsia" w:eastAsiaTheme="majorEastAsia" w:hAnsiTheme="majorEastAsia" w:hint="eastAsia"/>
        </w:rPr>
      </w:pPr>
      <w:r>
        <w:rPr>
          <w:rFonts w:asciiTheme="majorEastAsia" w:eastAsiaTheme="majorEastAsia" w:hAnsiTheme="majorEastAsia"/>
        </w:rPr>
        <w:t>4.</w:t>
      </w:r>
      <w:proofErr w:type="gramStart"/>
      <w:r w:rsidR="00961A45" w:rsidRPr="00961A45">
        <w:rPr>
          <w:rFonts w:asciiTheme="majorEastAsia" w:eastAsiaTheme="majorEastAsia" w:hAnsiTheme="majorEastAsia" w:hint="eastAsia"/>
        </w:rPr>
        <w:t>起始手</w:t>
      </w:r>
      <w:proofErr w:type="gramEnd"/>
      <w:r w:rsidR="00961A45" w:rsidRPr="00961A45">
        <w:rPr>
          <w:rFonts w:asciiTheme="majorEastAsia" w:eastAsiaTheme="majorEastAsia" w:hAnsiTheme="majorEastAsia" w:hint="eastAsia"/>
        </w:rPr>
        <w:t>牌</w:t>
      </w:r>
    </w:p>
    <w:p w:rsidR="00FE5480" w:rsidRDefault="00961A45" w:rsidP="00FE5480">
      <w:pPr>
        <w:ind w:left="1680" w:firstLine="420"/>
        <w:rPr>
          <w:rFonts w:asciiTheme="majorEastAsia" w:eastAsiaTheme="majorEastAsia" w:hAnsiTheme="majorEastAsia"/>
        </w:rPr>
      </w:pPr>
      <w:r w:rsidRPr="00961A45">
        <w:rPr>
          <w:rFonts w:asciiTheme="majorEastAsia" w:eastAsiaTheme="majorEastAsia" w:hAnsiTheme="majorEastAsia" w:hint="eastAsia"/>
        </w:rPr>
        <w:t>随机分给每个玩家4张，此为</w:t>
      </w:r>
      <w:proofErr w:type="gramStart"/>
      <w:r w:rsidRPr="00961A45">
        <w:rPr>
          <w:rFonts w:asciiTheme="majorEastAsia" w:eastAsiaTheme="majorEastAsia" w:hAnsiTheme="majorEastAsia" w:hint="eastAsia"/>
        </w:rPr>
        <w:t>起始手</w:t>
      </w:r>
      <w:proofErr w:type="gramEnd"/>
      <w:r w:rsidRPr="00961A45">
        <w:rPr>
          <w:rFonts w:asciiTheme="majorEastAsia" w:eastAsiaTheme="majorEastAsia" w:hAnsiTheme="majorEastAsia" w:hint="eastAsia"/>
        </w:rPr>
        <w:t>牌。</w:t>
      </w:r>
    </w:p>
    <w:p w:rsidR="00961A45" w:rsidRPr="00FE5480" w:rsidRDefault="00FE5480" w:rsidP="00FE5480">
      <w:pPr>
        <w:ind w:left="1620" w:firstLine="420"/>
        <w:rPr>
          <w:rFonts w:asciiTheme="majorEastAsia" w:eastAsiaTheme="majorEastAsia" w:hAnsiTheme="majorEastAsia" w:hint="eastAsia"/>
        </w:rPr>
      </w:pPr>
      <w:r w:rsidRPr="00FE5480">
        <w:rPr>
          <w:rFonts w:asciiTheme="majorEastAsia" w:eastAsiaTheme="majorEastAsia" w:hAnsiTheme="majorEastAsia" w:hint="eastAsia"/>
        </w:rPr>
        <w:t>5.</w:t>
      </w:r>
      <w:r w:rsidR="00961A45" w:rsidRPr="00FE5480">
        <w:rPr>
          <w:rFonts w:asciiTheme="majorEastAsia" w:eastAsiaTheme="majorEastAsia" w:hAnsiTheme="majorEastAsia" w:hint="eastAsia"/>
        </w:rPr>
        <w:t>回合流程</w:t>
      </w:r>
    </w:p>
    <w:p w:rsidR="00961A45" w:rsidRPr="00961A45" w:rsidRDefault="00961A45" w:rsidP="00FE5480">
      <w:pPr>
        <w:ind w:left="2040" w:firstLine="420"/>
        <w:rPr>
          <w:rFonts w:asciiTheme="majorEastAsia" w:eastAsiaTheme="majorEastAsia" w:hAnsiTheme="majorEastAsia" w:hint="eastAsia"/>
        </w:rPr>
      </w:pPr>
      <w:r w:rsidRPr="00961A45">
        <w:rPr>
          <w:rFonts w:asciiTheme="majorEastAsia" w:eastAsiaTheme="majorEastAsia" w:hAnsiTheme="majorEastAsia" w:hint="eastAsia"/>
        </w:rPr>
        <w:t>进行游戏时，由主公开始，按逆时针方向以回合的方式进行。即：每名玩家有一个自己的回合，一名玩家回合结束后，右边玩家的回合开始，依次轮流进行。</w:t>
      </w:r>
    </w:p>
    <w:p w:rsidR="00961A45" w:rsidRPr="00961A45" w:rsidRDefault="00961A45" w:rsidP="00FE5480">
      <w:pPr>
        <w:ind w:left="1620" w:firstLine="420"/>
        <w:rPr>
          <w:rFonts w:asciiTheme="majorEastAsia" w:eastAsiaTheme="majorEastAsia" w:hAnsiTheme="majorEastAsia" w:hint="eastAsia"/>
        </w:rPr>
      </w:pPr>
      <w:r w:rsidRPr="00961A45">
        <w:rPr>
          <w:rFonts w:asciiTheme="majorEastAsia" w:eastAsiaTheme="majorEastAsia" w:hAnsiTheme="majorEastAsia" w:hint="eastAsia"/>
        </w:rPr>
        <w:t>每个玩家的回合可以分为六个阶段：</w:t>
      </w:r>
    </w:p>
    <w:p w:rsidR="00961A45" w:rsidRPr="00961A45" w:rsidRDefault="00961A45" w:rsidP="00FE5480">
      <w:pPr>
        <w:ind w:left="1680" w:firstLine="420"/>
        <w:rPr>
          <w:rFonts w:asciiTheme="majorEastAsia" w:eastAsiaTheme="majorEastAsia" w:hAnsiTheme="majorEastAsia" w:hint="eastAsia"/>
        </w:rPr>
      </w:pPr>
      <w:r w:rsidRPr="00961A45">
        <w:rPr>
          <w:rFonts w:asciiTheme="majorEastAsia" w:eastAsiaTheme="majorEastAsia" w:hAnsiTheme="majorEastAsia" w:hint="eastAsia"/>
        </w:rPr>
        <w:t>I 准备阶段</w:t>
      </w:r>
    </w:p>
    <w:p w:rsidR="00961A45" w:rsidRPr="00961A45" w:rsidRDefault="00961A45" w:rsidP="00FE5480">
      <w:pPr>
        <w:ind w:leftChars="800" w:left="1920" w:firstLine="180"/>
        <w:rPr>
          <w:rFonts w:asciiTheme="majorEastAsia" w:eastAsiaTheme="majorEastAsia" w:hAnsiTheme="majorEastAsia" w:hint="eastAsia"/>
        </w:rPr>
      </w:pPr>
      <w:r w:rsidRPr="00961A45">
        <w:rPr>
          <w:rFonts w:asciiTheme="majorEastAsia" w:eastAsiaTheme="majorEastAsia" w:hAnsiTheme="majorEastAsia" w:hint="eastAsia"/>
        </w:rPr>
        <w:t>II 判定阶段</w:t>
      </w:r>
    </w:p>
    <w:p w:rsidR="00961A45" w:rsidRPr="00961A45" w:rsidRDefault="00961A45" w:rsidP="00FE5480">
      <w:pPr>
        <w:ind w:leftChars="800" w:left="1920" w:firstLine="180"/>
        <w:rPr>
          <w:rFonts w:asciiTheme="majorEastAsia" w:eastAsiaTheme="majorEastAsia" w:hAnsiTheme="majorEastAsia" w:hint="eastAsia"/>
        </w:rPr>
      </w:pPr>
      <w:r w:rsidRPr="00961A45">
        <w:rPr>
          <w:rFonts w:asciiTheme="majorEastAsia" w:eastAsiaTheme="majorEastAsia" w:hAnsiTheme="majorEastAsia" w:hint="eastAsia"/>
        </w:rPr>
        <w:t>III 摸牌阶段</w:t>
      </w:r>
    </w:p>
    <w:p w:rsidR="00961A45" w:rsidRPr="00961A45" w:rsidRDefault="00961A45" w:rsidP="00FE5480">
      <w:pPr>
        <w:ind w:leftChars="800" w:left="1920" w:firstLine="180"/>
        <w:rPr>
          <w:rFonts w:asciiTheme="majorEastAsia" w:eastAsiaTheme="majorEastAsia" w:hAnsiTheme="majorEastAsia" w:hint="eastAsia"/>
        </w:rPr>
      </w:pPr>
      <w:r w:rsidRPr="00961A45">
        <w:rPr>
          <w:rFonts w:asciiTheme="majorEastAsia" w:eastAsiaTheme="majorEastAsia" w:hAnsiTheme="majorEastAsia" w:hint="eastAsia"/>
        </w:rPr>
        <w:t>IV 出牌阶段</w:t>
      </w:r>
    </w:p>
    <w:p w:rsidR="00961A45" w:rsidRPr="00961A45" w:rsidRDefault="00961A45" w:rsidP="00FE5480">
      <w:pPr>
        <w:ind w:leftChars="800" w:left="1920" w:firstLine="180"/>
        <w:rPr>
          <w:rFonts w:asciiTheme="majorEastAsia" w:eastAsiaTheme="majorEastAsia" w:hAnsiTheme="majorEastAsia" w:hint="eastAsia"/>
        </w:rPr>
      </w:pPr>
      <w:r w:rsidRPr="00961A45">
        <w:rPr>
          <w:rFonts w:asciiTheme="majorEastAsia" w:eastAsiaTheme="majorEastAsia" w:hAnsiTheme="majorEastAsia" w:hint="eastAsia"/>
        </w:rPr>
        <w:t xml:space="preserve">V </w:t>
      </w:r>
      <w:proofErr w:type="gramStart"/>
      <w:r w:rsidRPr="00961A45">
        <w:rPr>
          <w:rFonts w:asciiTheme="majorEastAsia" w:eastAsiaTheme="majorEastAsia" w:hAnsiTheme="majorEastAsia" w:hint="eastAsia"/>
        </w:rPr>
        <w:t>弃牌阶段</w:t>
      </w:r>
      <w:proofErr w:type="gramEnd"/>
    </w:p>
    <w:p w:rsidR="00961A45" w:rsidRPr="00961A45" w:rsidRDefault="00961A45" w:rsidP="00FE5480">
      <w:pPr>
        <w:ind w:leftChars="800" w:left="1920" w:firstLine="180"/>
        <w:rPr>
          <w:rFonts w:asciiTheme="majorEastAsia" w:eastAsiaTheme="majorEastAsia" w:hAnsiTheme="majorEastAsia" w:hint="eastAsia"/>
        </w:rPr>
      </w:pPr>
      <w:r w:rsidRPr="00961A45">
        <w:rPr>
          <w:rFonts w:asciiTheme="majorEastAsia" w:eastAsiaTheme="majorEastAsia" w:hAnsiTheme="majorEastAsia" w:hint="eastAsia"/>
        </w:rPr>
        <w:t>VI 结束阶段</w:t>
      </w:r>
    </w:p>
    <w:p w:rsidR="00961A45" w:rsidRPr="00961A45" w:rsidRDefault="00961A45" w:rsidP="00FE5480">
      <w:pPr>
        <w:ind w:leftChars="800" w:left="1920" w:firstLine="180"/>
        <w:rPr>
          <w:rFonts w:asciiTheme="majorEastAsia" w:eastAsiaTheme="majorEastAsia" w:hAnsiTheme="majorEastAsia" w:hint="eastAsia"/>
        </w:rPr>
      </w:pPr>
      <w:r w:rsidRPr="00961A45">
        <w:rPr>
          <w:rFonts w:asciiTheme="majorEastAsia" w:eastAsiaTheme="majorEastAsia" w:hAnsiTheme="majorEastAsia" w:hint="eastAsia"/>
        </w:rPr>
        <w:t>I 准备阶段</w:t>
      </w:r>
    </w:p>
    <w:p w:rsidR="00961A45" w:rsidRPr="00961A45" w:rsidRDefault="00961A45" w:rsidP="00FE5480">
      <w:pPr>
        <w:ind w:leftChars="800" w:left="1920" w:firstLine="180"/>
        <w:rPr>
          <w:rFonts w:asciiTheme="majorEastAsia" w:eastAsiaTheme="majorEastAsia" w:hAnsiTheme="majorEastAsia" w:hint="eastAsia"/>
        </w:rPr>
      </w:pPr>
      <w:r w:rsidRPr="00961A45">
        <w:rPr>
          <w:rFonts w:asciiTheme="majorEastAsia" w:eastAsiaTheme="majorEastAsia" w:hAnsiTheme="majorEastAsia" w:hint="eastAsia"/>
        </w:rPr>
        <w:t>通常可以跳过，有些武将可以使用此阶段的技能。</w:t>
      </w:r>
    </w:p>
    <w:p w:rsidR="00961A45" w:rsidRPr="00961A45" w:rsidRDefault="00961A45" w:rsidP="00FE5480">
      <w:pPr>
        <w:ind w:leftChars="800" w:left="1920" w:firstLine="180"/>
        <w:rPr>
          <w:rFonts w:asciiTheme="majorEastAsia" w:eastAsiaTheme="majorEastAsia" w:hAnsiTheme="majorEastAsia" w:hint="eastAsia"/>
        </w:rPr>
      </w:pPr>
      <w:r w:rsidRPr="00961A45">
        <w:rPr>
          <w:rFonts w:asciiTheme="majorEastAsia" w:eastAsiaTheme="majorEastAsia" w:hAnsiTheme="majorEastAsia" w:hint="eastAsia"/>
        </w:rPr>
        <w:t>II 判定阶段</w:t>
      </w:r>
    </w:p>
    <w:p w:rsidR="00961A45" w:rsidRPr="00961A45" w:rsidRDefault="00961A45" w:rsidP="00FE5480">
      <w:pPr>
        <w:ind w:leftChars="800" w:left="1920" w:firstLine="180"/>
        <w:rPr>
          <w:rFonts w:asciiTheme="majorEastAsia" w:eastAsiaTheme="majorEastAsia" w:hAnsiTheme="majorEastAsia" w:hint="eastAsia"/>
        </w:rPr>
      </w:pPr>
      <w:r w:rsidRPr="00961A45">
        <w:rPr>
          <w:rFonts w:asciiTheme="majorEastAsia" w:eastAsiaTheme="majorEastAsia" w:hAnsiTheme="majorEastAsia" w:hint="eastAsia"/>
        </w:rPr>
        <w:t>若</w:t>
      </w:r>
      <w:r w:rsidR="00FE5480">
        <w:rPr>
          <w:rFonts w:asciiTheme="majorEastAsia" w:eastAsiaTheme="majorEastAsia" w:hAnsiTheme="majorEastAsia" w:hint="eastAsia"/>
        </w:rPr>
        <w:t>有</w:t>
      </w:r>
      <w:r w:rsidRPr="00961A45">
        <w:rPr>
          <w:rFonts w:asciiTheme="majorEastAsia" w:eastAsiaTheme="majorEastAsia" w:hAnsiTheme="majorEastAsia" w:hint="eastAsia"/>
        </w:rPr>
        <w:t>延时类锦囊，必须依次对这些延时类锦囊进行判定。</w:t>
      </w:r>
    </w:p>
    <w:p w:rsidR="00961A45" w:rsidRPr="00961A45" w:rsidRDefault="00961A45" w:rsidP="00FE5480">
      <w:pPr>
        <w:ind w:leftChars="875" w:left="2100"/>
        <w:rPr>
          <w:rFonts w:asciiTheme="majorEastAsia" w:eastAsiaTheme="majorEastAsia" w:hAnsiTheme="majorEastAsia" w:hint="eastAsia"/>
        </w:rPr>
      </w:pPr>
      <w:proofErr w:type="gramStart"/>
      <w:r w:rsidRPr="00961A45">
        <w:rPr>
          <w:rFonts w:asciiTheme="majorEastAsia" w:eastAsiaTheme="majorEastAsia" w:hAnsiTheme="majorEastAsia" w:hint="eastAsia"/>
        </w:rPr>
        <w:t>若面前</w:t>
      </w:r>
      <w:proofErr w:type="gramEnd"/>
      <w:r w:rsidRPr="00961A45">
        <w:rPr>
          <w:rFonts w:asciiTheme="majorEastAsia" w:eastAsiaTheme="majorEastAsia" w:hAnsiTheme="majorEastAsia" w:hint="eastAsia"/>
        </w:rPr>
        <w:t>有两种或更多的延时类锦囊，从最后一个施加的锦囊开始判定（最早放置的最后判定）。</w:t>
      </w:r>
    </w:p>
    <w:p w:rsidR="00961A45" w:rsidRPr="00961A45" w:rsidRDefault="00961A45" w:rsidP="00FE5480">
      <w:pPr>
        <w:ind w:leftChars="800" w:left="1920" w:firstLine="180"/>
        <w:rPr>
          <w:rFonts w:asciiTheme="majorEastAsia" w:eastAsiaTheme="majorEastAsia" w:hAnsiTheme="majorEastAsia" w:hint="eastAsia"/>
        </w:rPr>
      </w:pPr>
      <w:r w:rsidRPr="00961A45">
        <w:rPr>
          <w:rFonts w:asciiTheme="majorEastAsia" w:eastAsiaTheme="majorEastAsia" w:hAnsiTheme="majorEastAsia" w:hint="eastAsia"/>
        </w:rPr>
        <w:lastRenderedPageBreak/>
        <w:t>III 摸牌阶段</w:t>
      </w:r>
    </w:p>
    <w:p w:rsidR="00961A45" w:rsidRPr="00961A45" w:rsidRDefault="00FE5480" w:rsidP="00FE5480">
      <w:pPr>
        <w:ind w:leftChars="800" w:left="1920" w:firstLine="180"/>
        <w:rPr>
          <w:rFonts w:asciiTheme="majorEastAsia" w:eastAsiaTheme="majorEastAsia" w:hAnsiTheme="majorEastAsia" w:hint="eastAsia"/>
        </w:rPr>
      </w:pPr>
      <w:r>
        <w:rPr>
          <w:rFonts w:asciiTheme="majorEastAsia" w:eastAsiaTheme="majorEastAsia" w:hAnsiTheme="majorEastAsia" w:hint="eastAsia"/>
        </w:rPr>
        <w:t>获取</w:t>
      </w:r>
      <w:r w:rsidR="00961A45" w:rsidRPr="00961A45">
        <w:rPr>
          <w:rFonts w:asciiTheme="majorEastAsia" w:eastAsiaTheme="majorEastAsia" w:hAnsiTheme="majorEastAsia" w:hint="eastAsia"/>
        </w:rPr>
        <w:t>两张牌。</w:t>
      </w:r>
    </w:p>
    <w:p w:rsidR="00961A45" w:rsidRPr="00961A45" w:rsidRDefault="00961A45" w:rsidP="00FE5480">
      <w:pPr>
        <w:ind w:left="1680" w:firstLine="420"/>
        <w:rPr>
          <w:rFonts w:asciiTheme="majorEastAsia" w:eastAsiaTheme="majorEastAsia" w:hAnsiTheme="majorEastAsia" w:hint="eastAsia"/>
        </w:rPr>
      </w:pPr>
      <w:r w:rsidRPr="00961A45">
        <w:rPr>
          <w:rFonts w:asciiTheme="majorEastAsia" w:eastAsiaTheme="majorEastAsia" w:hAnsiTheme="majorEastAsia" w:hint="eastAsia"/>
        </w:rPr>
        <w:t>IV 出牌阶段</w:t>
      </w:r>
    </w:p>
    <w:p w:rsidR="00961A45" w:rsidRPr="00961A45" w:rsidRDefault="00961A45" w:rsidP="00FE5480">
      <w:pPr>
        <w:ind w:left="2100"/>
        <w:rPr>
          <w:rFonts w:asciiTheme="majorEastAsia" w:eastAsiaTheme="majorEastAsia" w:hAnsiTheme="majorEastAsia" w:hint="eastAsia"/>
        </w:rPr>
      </w:pPr>
      <w:r w:rsidRPr="00961A45">
        <w:rPr>
          <w:rFonts w:asciiTheme="majorEastAsia" w:eastAsiaTheme="majorEastAsia" w:hAnsiTheme="majorEastAsia" w:hint="eastAsia"/>
        </w:rPr>
        <w:t>可以使用0到任意张牌，加强自己或攻击他人，但必须遵守以下两条规则：</w:t>
      </w:r>
    </w:p>
    <w:p w:rsidR="00961A45" w:rsidRPr="00961A45" w:rsidRDefault="00961A45" w:rsidP="00FE5480">
      <w:pPr>
        <w:ind w:left="1680" w:firstLine="420"/>
        <w:rPr>
          <w:rFonts w:asciiTheme="majorEastAsia" w:eastAsiaTheme="majorEastAsia" w:hAnsiTheme="majorEastAsia" w:hint="eastAsia"/>
        </w:rPr>
      </w:pPr>
      <w:r w:rsidRPr="00961A45">
        <w:rPr>
          <w:rFonts w:asciiTheme="majorEastAsia" w:eastAsiaTheme="majorEastAsia" w:hAnsiTheme="majorEastAsia" w:hint="eastAsia"/>
        </w:rPr>
        <w:t>1. 每个出牌阶段仅限使用一次【杀】。</w:t>
      </w:r>
    </w:p>
    <w:p w:rsidR="00961A45" w:rsidRPr="00961A45" w:rsidRDefault="00961A45" w:rsidP="00FE5480">
      <w:pPr>
        <w:ind w:left="2100"/>
        <w:rPr>
          <w:rFonts w:asciiTheme="majorEastAsia" w:eastAsiaTheme="majorEastAsia" w:hAnsiTheme="majorEastAsia" w:hint="eastAsia"/>
        </w:rPr>
      </w:pPr>
      <w:r w:rsidRPr="00961A45">
        <w:rPr>
          <w:rFonts w:asciiTheme="majorEastAsia" w:eastAsiaTheme="majorEastAsia" w:hAnsiTheme="majorEastAsia" w:hint="eastAsia"/>
        </w:rPr>
        <w:t>2. 任何一个玩家面前的</w:t>
      </w:r>
      <w:proofErr w:type="gramStart"/>
      <w:r w:rsidRPr="00961A45">
        <w:rPr>
          <w:rFonts w:asciiTheme="majorEastAsia" w:eastAsiaTheme="majorEastAsia" w:hAnsiTheme="majorEastAsia" w:hint="eastAsia"/>
        </w:rPr>
        <w:t>判定区</w:t>
      </w:r>
      <w:proofErr w:type="gramEnd"/>
      <w:r w:rsidRPr="00961A45">
        <w:rPr>
          <w:rFonts w:asciiTheme="majorEastAsia" w:eastAsiaTheme="majorEastAsia" w:hAnsiTheme="majorEastAsia" w:hint="eastAsia"/>
        </w:rPr>
        <w:t>或装备区里不能放有两张同名的牌。</w:t>
      </w:r>
    </w:p>
    <w:p w:rsidR="00961A45" w:rsidRPr="00961A45" w:rsidRDefault="00961A45" w:rsidP="00FE5480">
      <w:pPr>
        <w:ind w:left="2100"/>
        <w:rPr>
          <w:rFonts w:asciiTheme="majorEastAsia" w:eastAsiaTheme="majorEastAsia" w:hAnsiTheme="majorEastAsia" w:hint="eastAsia"/>
        </w:rPr>
      </w:pPr>
      <w:r w:rsidRPr="00961A45">
        <w:rPr>
          <w:rFonts w:asciiTheme="majorEastAsia" w:eastAsiaTheme="majorEastAsia" w:hAnsiTheme="majorEastAsia" w:hint="eastAsia"/>
        </w:rPr>
        <w:t>每使用一张牌，即执行该牌之效果。如无特殊说明，游戏牌在使用后均需弃置。</w:t>
      </w:r>
    </w:p>
    <w:p w:rsidR="00961A45" w:rsidRPr="00961A45" w:rsidRDefault="00961A45" w:rsidP="00FE5480">
      <w:pPr>
        <w:ind w:left="1680" w:firstLine="420"/>
        <w:rPr>
          <w:rFonts w:asciiTheme="majorEastAsia" w:eastAsiaTheme="majorEastAsia" w:hAnsiTheme="majorEastAsia" w:hint="eastAsia"/>
        </w:rPr>
      </w:pPr>
      <w:r w:rsidRPr="00961A45">
        <w:rPr>
          <w:rFonts w:asciiTheme="majorEastAsia" w:eastAsiaTheme="majorEastAsia" w:hAnsiTheme="majorEastAsia" w:hint="eastAsia"/>
        </w:rPr>
        <w:t xml:space="preserve">V </w:t>
      </w:r>
      <w:proofErr w:type="gramStart"/>
      <w:r w:rsidRPr="00961A45">
        <w:rPr>
          <w:rFonts w:asciiTheme="majorEastAsia" w:eastAsiaTheme="majorEastAsia" w:hAnsiTheme="majorEastAsia" w:hint="eastAsia"/>
        </w:rPr>
        <w:t>弃牌阶段</w:t>
      </w:r>
      <w:proofErr w:type="gramEnd"/>
    </w:p>
    <w:p w:rsidR="00961A45" w:rsidRPr="00961A45" w:rsidRDefault="00961A45" w:rsidP="00FE5480">
      <w:pPr>
        <w:ind w:left="2100"/>
        <w:rPr>
          <w:rFonts w:asciiTheme="majorEastAsia" w:eastAsiaTheme="majorEastAsia" w:hAnsiTheme="majorEastAsia" w:hint="eastAsia"/>
        </w:rPr>
      </w:pPr>
      <w:r w:rsidRPr="00961A45">
        <w:rPr>
          <w:rFonts w:asciiTheme="majorEastAsia" w:eastAsiaTheme="majorEastAsia" w:hAnsiTheme="majorEastAsia" w:hint="eastAsia"/>
        </w:rPr>
        <w:t>在出牌阶段中，不想出或没法出牌时，就</w:t>
      </w:r>
      <w:proofErr w:type="gramStart"/>
      <w:r w:rsidRPr="00961A45">
        <w:rPr>
          <w:rFonts w:asciiTheme="majorEastAsia" w:eastAsiaTheme="majorEastAsia" w:hAnsiTheme="majorEastAsia" w:hint="eastAsia"/>
        </w:rPr>
        <w:t>进入弃牌阶段</w:t>
      </w:r>
      <w:proofErr w:type="gramEnd"/>
      <w:r w:rsidRPr="00961A45">
        <w:rPr>
          <w:rFonts w:asciiTheme="majorEastAsia" w:eastAsiaTheme="majorEastAsia" w:hAnsiTheme="majorEastAsia" w:hint="eastAsia"/>
        </w:rPr>
        <w:t>，此时检查手牌数是否超出当前的体力值（手牌上限等于当前的体力值），每超出一张，需要弃一张手牌。</w:t>
      </w:r>
    </w:p>
    <w:p w:rsidR="00961A45" w:rsidRPr="00961A45" w:rsidRDefault="00961A45" w:rsidP="00FE5480">
      <w:pPr>
        <w:ind w:left="1680" w:firstLine="420"/>
        <w:rPr>
          <w:rFonts w:asciiTheme="majorEastAsia" w:eastAsiaTheme="majorEastAsia" w:hAnsiTheme="majorEastAsia" w:hint="eastAsia"/>
        </w:rPr>
      </w:pPr>
      <w:r w:rsidRPr="00961A45">
        <w:rPr>
          <w:rFonts w:asciiTheme="majorEastAsia" w:eastAsiaTheme="majorEastAsia" w:hAnsiTheme="majorEastAsia" w:hint="eastAsia"/>
        </w:rPr>
        <w:t>VI 结束阶段</w:t>
      </w:r>
    </w:p>
    <w:p w:rsidR="00961A45" w:rsidRPr="00961A45" w:rsidRDefault="00961A45" w:rsidP="00FE5480">
      <w:pPr>
        <w:ind w:left="1680" w:firstLine="420"/>
        <w:rPr>
          <w:rFonts w:asciiTheme="majorEastAsia" w:eastAsiaTheme="majorEastAsia" w:hAnsiTheme="majorEastAsia" w:hint="eastAsia"/>
        </w:rPr>
      </w:pPr>
      <w:r w:rsidRPr="00961A45">
        <w:rPr>
          <w:rFonts w:asciiTheme="majorEastAsia" w:eastAsiaTheme="majorEastAsia" w:hAnsiTheme="majorEastAsia" w:hint="eastAsia"/>
        </w:rPr>
        <w:t>通常可以跳过，有些武将可以使用此阶段的技能。</w:t>
      </w:r>
    </w:p>
    <w:p w:rsidR="00961A45" w:rsidRPr="00961A45" w:rsidRDefault="00FE5480" w:rsidP="00FE5480">
      <w:pPr>
        <w:ind w:left="1680" w:firstLine="420"/>
        <w:rPr>
          <w:rFonts w:asciiTheme="majorEastAsia" w:eastAsiaTheme="majorEastAsia" w:hAnsiTheme="majorEastAsia" w:hint="eastAsia"/>
        </w:rPr>
      </w:pPr>
      <w:r>
        <w:rPr>
          <w:rFonts w:asciiTheme="majorEastAsia" w:eastAsiaTheme="majorEastAsia" w:hAnsiTheme="majorEastAsia" w:hint="eastAsia"/>
        </w:rPr>
        <w:t>6.</w:t>
      </w:r>
      <w:r w:rsidR="00961A45" w:rsidRPr="00961A45">
        <w:rPr>
          <w:rFonts w:asciiTheme="majorEastAsia" w:eastAsiaTheme="majorEastAsia" w:hAnsiTheme="majorEastAsia" w:hint="eastAsia"/>
        </w:rPr>
        <w:t>武将死亡</w:t>
      </w:r>
    </w:p>
    <w:p w:rsidR="00961A45" w:rsidRPr="00961A45" w:rsidRDefault="00961A45" w:rsidP="00FE5480">
      <w:pPr>
        <w:ind w:left="2100"/>
        <w:rPr>
          <w:rFonts w:asciiTheme="majorEastAsia" w:eastAsiaTheme="majorEastAsia" w:hAnsiTheme="majorEastAsia" w:hint="eastAsia"/>
        </w:rPr>
      </w:pPr>
      <w:r w:rsidRPr="00961A45">
        <w:rPr>
          <w:rFonts w:asciiTheme="majorEastAsia" w:eastAsiaTheme="majorEastAsia" w:hAnsiTheme="majorEastAsia" w:hint="eastAsia"/>
        </w:rPr>
        <w:t>当一个武将的体力降到0或更低时，即进入濒死状态，除非自己或他人在此时用“桃”来挽救该武将，否则该武将出局。武将出局后，弃置该武将所有牌及判定区里的牌，并亮出身份牌。</w:t>
      </w:r>
    </w:p>
    <w:p w:rsidR="00961A45" w:rsidRPr="00961A45" w:rsidRDefault="00961A45" w:rsidP="00FE5480">
      <w:pPr>
        <w:ind w:left="1680" w:firstLine="420"/>
        <w:rPr>
          <w:rFonts w:asciiTheme="majorEastAsia" w:eastAsiaTheme="majorEastAsia" w:hAnsiTheme="majorEastAsia" w:hint="eastAsia"/>
        </w:rPr>
      </w:pPr>
      <w:r w:rsidRPr="00961A45">
        <w:rPr>
          <w:rFonts w:asciiTheme="majorEastAsia" w:eastAsiaTheme="majorEastAsia" w:hAnsiTheme="majorEastAsia" w:hint="eastAsia"/>
        </w:rPr>
        <w:t>任何人除掉一名反贼（即便凶手也是反贼），立即摸三张牌。</w:t>
      </w:r>
    </w:p>
    <w:p w:rsidR="00961A45" w:rsidRPr="00961A45" w:rsidRDefault="00961A45" w:rsidP="00FE5480">
      <w:pPr>
        <w:ind w:left="2100"/>
        <w:rPr>
          <w:rFonts w:asciiTheme="majorEastAsia" w:eastAsiaTheme="majorEastAsia" w:hAnsiTheme="majorEastAsia" w:hint="eastAsia"/>
        </w:rPr>
      </w:pPr>
      <w:r w:rsidRPr="00961A45">
        <w:rPr>
          <w:rFonts w:asciiTheme="majorEastAsia" w:eastAsiaTheme="majorEastAsia" w:hAnsiTheme="majorEastAsia" w:hint="eastAsia"/>
        </w:rPr>
        <w:t xml:space="preserve">若主公错杀了忠臣，主公需要立即弃掉所有手牌和已装备的牌。 </w:t>
      </w:r>
    </w:p>
    <w:p w:rsidR="00961A45" w:rsidRPr="00961A45" w:rsidRDefault="00FE5480" w:rsidP="00FE5480">
      <w:pPr>
        <w:ind w:left="1680" w:firstLine="420"/>
        <w:rPr>
          <w:rFonts w:asciiTheme="majorEastAsia" w:eastAsiaTheme="majorEastAsia" w:hAnsiTheme="majorEastAsia" w:hint="eastAsia"/>
        </w:rPr>
      </w:pPr>
      <w:r>
        <w:rPr>
          <w:rFonts w:asciiTheme="majorEastAsia" w:eastAsiaTheme="majorEastAsia" w:hAnsiTheme="majorEastAsia"/>
        </w:rPr>
        <w:t>7.</w:t>
      </w:r>
      <w:r w:rsidR="00961A45" w:rsidRPr="00961A45">
        <w:rPr>
          <w:rFonts w:asciiTheme="majorEastAsia" w:eastAsiaTheme="majorEastAsia" w:hAnsiTheme="majorEastAsia" w:hint="eastAsia"/>
        </w:rPr>
        <w:t>游戏结束</w:t>
      </w:r>
    </w:p>
    <w:p w:rsidR="00961A45" w:rsidRPr="00961A45" w:rsidRDefault="00961A45" w:rsidP="00FE5480">
      <w:pPr>
        <w:ind w:left="1680" w:firstLine="420"/>
        <w:rPr>
          <w:rFonts w:asciiTheme="majorEastAsia" w:eastAsiaTheme="majorEastAsia" w:hAnsiTheme="majorEastAsia" w:hint="eastAsia"/>
        </w:rPr>
      </w:pPr>
      <w:proofErr w:type="gramStart"/>
      <w:r w:rsidRPr="00961A45">
        <w:rPr>
          <w:rFonts w:asciiTheme="majorEastAsia" w:eastAsiaTheme="majorEastAsia" w:hAnsiTheme="majorEastAsia" w:hint="eastAsia"/>
        </w:rPr>
        <w:t>当以下</w:t>
      </w:r>
      <w:proofErr w:type="gramEnd"/>
      <w:r w:rsidRPr="00961A45">
        <w:rPr>
          <w:rFonts w:asciiTheme="majorEastAsia" w:eastAsiaTheme="majorEastAsia" w:hAnsiTheme="majorEastAsia" w:hint="eastAsia"/>
        </w:rPr>
        <w:t>任意一种情况发生时，游戏立即结束：</w:t>
      </w:r>
    </w:p>
    <w:p w:rsidR="00961A45" w:rsidRPr="00961A45" w:rsidRDefault="00961A45" w:rsidP="00FE5480">
      <w:pPr>
        <w:ind w:left="2100"/>
        <w:rPr>
          <w:rFonts w:asciiTheme="majorEastAsia" w:eastAsiaTheme="majorEastAsia" w:hAnsiTheme="majorEastAsia" w:hint="eastAsia"/>
        </w:rPr>
      </w:pPr>
      <w:r w:rsidRPr="00961A45">
        <w:rPr>
          <w:rFonts w:asciiTheme="majorEastAsia" w:eastAsiaTheme="majorEastAsia" w:hAnsiTheme="majorEastAsia" w:hint="eastAsia"/>
        </w:rPr>
        <w:t>1）主公死亡。此时若内奸是唯一存活的角色（有且仅有一名内奸存活），则内奸获胜，除此之外的情况为反贼获胜（不论反贼角色死活）。</w:t>
      </w:r>
    </w:p>
    <w:p w:rsidR="008120DA" w:rsidRPr="00961A45" w:rsidRDefault="00961A45" w:rsidP="00FE5480">
      <w:pPr>
        <w:ind w:left="2100"/>
        <w:rPr>
          <w:rFonts w:asciiTheme="majorEastAsia" w:eastAsiaTheme="majorEastAsia" w:hAnsiTheme="majorEastAsia" w:hint="eastAsia"/>
        </w:rPr>
      </w:pPr>
      <w:r w:rsidRPr="00961A45">
        <w:rPr>
          <w:rFonts w:asciiTheme="majorEastAsia" w:eastAsiaTheme="majorEastAsia" w:hAnsiTheme="majorEastAsia" w:hint="eastAsia"/>
        </w:rPr>
        <w:lastRenderedPageBreak/>
        <w:t>2）所有的反贼和内奸都已死亡：主公和忠臣（不论死活）都获胜。</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ab/>
      </w:r>
    </w:p>
    <w:p w:rsidR="008120DA" w:rsidRPr="009E26C3" w:rsidRDefault="008120DA" w:rsidP="008120DA">
      <w:pPr>
        <w:rPr>
          <w:rFonts w:asciiTheme="majorEastAsia" w:eastAsiaTheme="majorEastAsia" w:hAnsiTheme="majorEastAsia" w:hint="eastAsia"/>
        </w:rPr>
      </w:pPr>
    </w:p>
    <w:p w:rsidR="008120DA" w:rsidRPr="009E26C3" w:rsidRDefault="008120DA" w:rsidP="008120DA">
      <w:pPr>
        <w:pStyle w:val="1"/>
        <w:rPr>
          <w:rFonts w:asciiTheme="majorEastAsia" w:eastAsiaTheme="majorEastAsia" w:hAnsiTheme="majorEastAsia" w:hint="eastAsia"/>
          <w:sz w:val="24"/>
          <w:szCs w:val="24"/>
        </w:rPr>
      </w:pPr>
      <w:bookmarkStart w:id="58" w:name="_Toc116554894"/>
      <w:bookmarkStart w:id="59" w:name="_Toc464792532"/>
      <w:r w:rsidRPr="009E26C3">
        <w:rPr>
          <w:rFonts w:asciiTheme="majorEastAsia" w:eastAsiaTheme="majorEastAsia" w:hAnsiTheme="majorEastAsia" w:hint="eastAsia"/>
          <w:sz w:val="24"/>
          <w:szCs w:val="24"/>
        </w:rPr>
        <w:t>其他非功能需求</w:t>
      </w:r>
      <w:bookmarkEnd w:id="58"/>
      <w:bookmarkEnd w:id="59"/>
    </w:p>
    <w:p w:rsidR="008120DA" w:rsidRPr="009E26C3" w:rsidRDefault="008120DA" w:rsidP="008120DA">
      <w:pPr>
        <w:pStyle w:val="2"/>
        <w:rPr>
          <w:rFonts w:asciiTheme="majorEastAsia" w:eastAsiaTheme="majorEastAsia" w:hAnsiTheme="majorEastAsia" w:hint="eastAsia"/>
          <w:sz w:val="24"/>
          <w:szCs w:val="24"/>
        </w:rPr>
      </w:pPr>
      <w:bookmarkStart w:id="60" w:name="_Toc116554895"/>
      <w:bookmarkStart w:id="61" w:name="_Toc464792533"/>
      <w:r w:rsidRPr="009E26C3">
        <w:rPr>
          <w:rFonts w:asciiTheme="majorEastAsia" w:eastAsiaTheme="majorEastAsia" w:hAnsiTheme="majorEastAsia" w:hint="eastAsia"/>
          <w:sz w:val="24"/>
          <w:szCs w:val="24"/>
        </w:rPr>
        <w:t>性能需求</w:t>
      </w:r>
      <w:bookmarkEnd w:id="60"/>
      <w:bookmarkEnd w:id="61"/>
      <w:r w:rsidRPr="009E26C3">
        <w:rPr>
          <w:rFonts w:asciiTheme="majorEastAsia" w:eastAsiaTheme="majorEastAsia" w:hAnsiTheme="majorEastAsia" w:hint="eastAsia"/>
          <w:sz w:val="24"/>
          <w:szCs w:val="24"/>
        </w:rPr>
        <w:t xml:space="preserve"> </w:t>
      </w:r>
    </w:p>
    <w:p w:rsidR="008120DA" w:rsidRPr="009E26C3" w:rsidRDefault="008120DA" w:rsidP="008120DA">
      <w:pPr>
        <w:ind w:firstLineChars="200" w:firstLine="480"/>
        <w:rPr>
          <w:rFonts w:asciiTheme="majorEastAsia" w:eastAsiaTheme="majorEastAsia" w:hAnsiTheme="majorEastAsia" w:hint="eastAsia"/>
        </w:rPr>
      </w:pPr>
      <w:r w:rsidRPr="009E26C3">
        <w:rPr>
          <w:rFonts w:asciiTheme="majorEastAsia" w:eastAsiaTheme="majorEastAsia" w:hAnsiTheme="majorEastAsia" w:hint="eastAsia"/>
        </w:rPr>
        <w:t>三国杀8人标准版游戏系统的性能需求：</w:t>
      </w:r>
    </w:p>
    <w:p w:rsidR="008120DA" w:rsidRPr="009E26C3" w:rsidRDefault="008120DA" w:rsidP="008120DA">
      <w:pPr>
        <w:numPr>
          <w:ilvl w:val="0"/>
          <w:numId w:val="44"/>
        </w:numPr>
        <w:ind w:firstLineChars="200" w:firstLine="480"/>
        <w:rPr>
          <w:rFonts w:asciiTheme="majorEastAsia" w:eastAsiaTheme="majorEastAsia" w:hAnsiTheme="majorEastAsia" w:hint="eastAsia"/>
        </w:rPr>
      </w:pPr>
      <w:r w:rsidRPr="009E26C3">
        <w:rPr>
          <w:rFonts w:asciiTheme="majorEastAsia" w:eastAsiaTheme="majorEastAsia" w:hAnsiTheme="majorEastAsia" w:hint="eastAsia"/>
        </w:rPr>
        <w:t>系统对玩家请求的最大响应时间是5秒钟，在此时间内将响应结果显示在界面中 </w:t>
      </w:r>
      <w:r w:rsidRPr="009E26C3">
        <w:rPr>
          <w:rFonts w:asciiTheme="majorEastAsia" w:eastAsiaTheme="majorEastAsia" w:hAnsiTheme="majorEastAsia" w:hint="eastAsia"/>
        </w:rPr>
        <w:t> </w:t>
      </w:r>
    </w:p>
    <w:p w:rsidR="008120DA" w:rsidRPr="009E26C3" w:rsidRDefault="008120DA" w:rsidP="008120DA">
      <w:pPr>
        <w:numPr>
          <w:ilvl w:val="0"/>
          <w:numId w:val="44"/>
        </w:numPr>
        <w:ind w:firstLineChars="200" w:firstLine="480"/>
        <w:rPr>
          <w:rFonts w:asciiTheme="majorEastAsia" w:eastAsiaTheme="majorEastAsia" w:hAnsiTheme="majorEastAsia" w:hint="eastAsia"/>
        </w:rPr>
      </w:pPr>
      <w:r w:rsidRPr="009E26C3">
        <w:rPr>
          <w:rFonts w:asciiTheme="majorEastAsia" w:eastAsiaTheme="majorEastAsia" w:hAnsiTheme="majorEastAsia" w:hint="eastAsia"/>
        </w:rPr>
        <w:t>系统加载时间不大于10秒钟</w:t>
      </w:r>
    </w:p>
    <w:p w:rsidR="008120DA" w:rsidRPr="009E26C3" w:rsidRDefault="008120DA" w:rsidP="008120DA">
      <w:pPr>
        <w:numPr>
          <w:ilvl w:val="0"/>
          <w:numId w:val="44"/>
        </w:numPr>
        <w:ind w:firstLineChars="200" w:firstLine="480"/>
        <w:rPr>
          <w:rFonts w:asciiTheme="majorEastAsia" w:eastAsiaTheme="majorEastAsia" w:hAnsiTheme="majorEastAsia" w:hint="eastAsia"/>
        </w:rPr>
      </w:pPr>
      <w:r w:rsidRPr="009E26C3">
        <w:rPr>
          <w:rFonts w:asciiTheme="majorEastAsia" w:eastAsiaTheme="majorEastAsia" w:hAnsiTheme="majorEastAsia" w:hint="eastAsia"/>
        </w:rPr>
        <w:t> 系统支持至多20名玩家并发使用，并保证性能不受影响</w:t>
      </w:r>
    </w:p>
    <w:p w:rsidR="008120DA" w:rsidRPr="009E26C3" w:rsidRDefault="008120DA" w:rsidP="008120DA">
      <w:pPr>
        <w:numPr>
          <w:ilvl w:val="0"/>
          <w:numId w:val="44"/>
        </w:numPr>
        <w:ind w:firstLineChars="200" w:firstLine="480"/>
        <w:rPr>
          <w:rFonts w:asciiTheme="majorEastAsia" w:eastAsiaTheme="majorEastAsia" w:hAnsiTheme="majorEastAsia" w:hint="eastAsia"/>
        </w:rPr>
      </w:pPr>
      <w:r w:rsidRPr="009E26C3">
        <w:rPr>
          <w:rFonts w:asciiTheme="majorEastAsia" w:eastAsiaTheme="majorEastAsia" w:hAnsiTheme="majorEastAsia" w:hint="eastAsia"/>
        </w:rPr>
        <w:t>客户端的响应时间不超过1min</w:t>
      </w:r>
    </w:p>
    <w:p w:rsidR="008120DA" w:rsidRPr="009E26C3" w:rsidRDefault="008120DA" w:rsidP="008120DA">
      <w:pPr>
        <w:pStyle w:val="2"/>
        <w:rPr>
          <w:rFonts w:asciiTheme="majorEastAsia" w:eastAsiaTheme="majorEastAsia" w:hAnsiTheme="majorEastAsia" w:hint="eastAsia"/>
          <w:sz w:val="24"/>
          <w:szCs w:val="24"/>
        </w:rPr>
      </w:pPr>
      <w:bookmarkStart w:id="62" w:name="_Toc116554899"/>
      <w:bookmarkStart w:id="63" w:name="_Toc464792534"/>
      <w:r w:rsidRPr="009E26C3">
        <w:rPr>
          <w:rFonts w:asciiTheme="majorEastAsia" w:eastAsiaTheme="majorEastAsia" w:hAnsiTheme="majorEastAsia" w:hint="eastAsia"/>
          <w:sz w:val="24"/>
          <w:szCs w:val="24"/>
        </w:rPr>
        <w:t>安全性需求</w:t>
      </w:r>
      <w:bookmarkEnd w:id="62"/>
      <w:bookmarkEnd w:id="63"/>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 xml:space="preserve"> （1）权限控制  </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 xml:space="preserve">  根据不同用户，设置相应权限，用户的重要操作都做相应的日志记录以备查看，没有权限的用户禁止使用系统。玩家只可修改</w:t>
      </w:r>
      <w:proofErr w:type="gramStart"/>
      <w:r w:rsidRPr="009E26C3">
        <w:rPr>
          <w:rFonts w:asciiTheme="majorEastAsia" w:eastAsiaTheme="majorEastAsia" w:hAnsiTheme="majorEastAsia" w:hint="eastAsia"/>
        </w:rPr>
        <w:t>自已</w:t>
      </w:r>
      <w:proofErr w:type="gramEnd"/>
      <w:r w:rsidRPr="009E26C3">
        <w:rPr>
          <w:rFonts w:asciiTheme="majorEastAsia" w:eastAsiaTheme="majorEastAsia" w:hAnsiTheme="majorEastAsia" w:hint="eastAsia"/>
        </w:rPr>
        <w:t xml:space="preserve">的基本信息，不可修改其他玩家信息  </w:t>
      </w:r>
    </w:p>
    <w:p w:rsidR="008120DA" w:rsidRPr="009E26C3" w:rsidRDefault="008120DA" w:rsidP="008120DA">
      <w:pPr>
        <w:numPr>
          <w:ilvl w:val="0"/>
          <w:numId w:val="45"/>
        </w:numPr>
        <w:rPr>
          <w:rFonts w:asciiTheme="majorEastAsia" w:eastAsiaTheme="majorEastAsia" w:hAnsiTheme="majorEastAsia" w:hint="eastAsia"/>
        </w:rPr>
      </w:pPr>
      <w:r w:rsidRPr="009E26C3">
        <w:rPr>
          <w:rFonts w:asciiTheme="majorEastAsia" w:eastAsiaTheme="majorEastAsia" w:hAnsiTheme="majorEastAsia" w:hint="eastAsia"/>
        </w:rPr>
        <w:t xml:space="preserve">重要数据加密  </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 xml:space="preserve">  本系统对一些重要的数据按一定的算法进行加密，如用户口令、密码、重要参数等。  </w:t>
      </w:r>
    </w:p>
    <w:p w:rsidR="008120DA" w:rsidRPr="009E26C3" w:rsidRDefault="008120DA" w:rsidP="008120DA">
      <w:pPr>
        <w:numPr>
          <w:ilvl w:val="0"/>
          <w:numId w:val="45"/>
        </w:numPr>
        <w:rPr>
          <w:rFonts w:asciiTheme="majorEastAsia" w:eastAsiaTheme="majorEastAsia" w:hAnsiTheme="majorEastAsia" w:hint="eastAsia"/>
        </w:rPr>
      </w:pPr>
      <w:r w:rsidRPr="009E26C3">
        <w:rPr>
          <w:rFonts w:asciiTheme="majorEastAsia" w:eastAsiaTheme="majorEastAsia" w:hAnsiTheme="majorEastAsia" w:hint="eastAsia"/>
        </w:rPr>
        <w:t xml:space="preserve">记录日志  </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 xml:space="preserve">  本系统应该能够记录系统运行时所发生的所有错误，包括本机错误。这些错误记录便于查找错误的原因。日志同时记录用户的关键性操作信息。</w:t>
      </w:r>
    </w:p>
    <w:p w:rsidR="008120DA" w:rsidRPr="009E26C3" w:rsidRDefault="008120DA" w:rsidP="008120DA">
      <w:pPr>
        <w:pStyle w:val="2"/>
        <w:rPr>
          <w:rFonts w:asciiTheme="majorEastAsia" w:eastAsiaTheme="majorEastAsia" w:hAnsiTheme="majorEastAsia" w:hint="eastAsia"/>
          <w:sz w:val="24"/>
          <w:szCs w:val="24"/>
        </w:rPr>
      </w:pPr>
      <w:bookmarkStart w:id="64" w:name="_Toc116554900"/>
      <w:bookmarkStart w:id="65" w:name="_Toc464792535"/>
      <w:r w:rsidRPr="009E26C3">
        <w:rPr>
          <w:rFonts w:asciiTheme="majorEastAsia" w:eastAsiaTheme="majorEastAsia" w:hAnsiTheme="majorEastAsia" w:hint="eastAsia"/>
          <w:sz w:val="24"/>
          <w:szCs w:val="24"/>
        </w:rPr>
        <w:lastRenderedPageBreak/>
        <w:t>软件质量属性</w:t>
      </w:r>
      <w:bookmarkEnd w:id="64"/>
      <w:bookmarkEnd w:id="65"/>
    </w:p>
    <w:p w:rsidR="008120DA" w:rsidRPr="009E26C3" w:rsidRDefault="008120DA" w:rsidP="008120DA">
      <w:pPr>
        <w:pStyle w:val="3"/>
        <w:rPr>
          <w:rFonts w:asciiTheme="majorEastAsia" w:eastAsiaTheme="majorEastAsia" w:hAnsiTheme="majorEastAsia" w:hint="eastAsia"/>
          <w:sz w:val="24"/>
          <w:szCs w:val="24"/>
        </w:rPr>
      </w:pPr>
      <w:bookmarkStart w:id="66" w:name="_Toc116554901"/>
      <w:bookmarkStart w:id="67" w:name="_Toc464792536"/>
      <w:r w:rsidRPr="009E26C3">
        <w:rPr>
          <w:rFonts w:asciiTheme="majorEastAsia" w:eastAsiaTheme="majorEastAsia" w:hAnsiTheme="majorEastAsia" w:hint="eastAsia"/>
          <w:sz w:val="24"/>
          <w:szCs w:val="24"/>
        </w:rPr>
        <w:t>有效性</w:t>
      </w:r>
      <w:bookmarkEnd w:id="66"/>
      <w:bookmarkEnd w:id="67"/>
    </w:p>
    <w:p w:rsidR="008120DA" w:rsidRPr="009E26C3" w:rsidRDefault="008120DA" w:rsidP="008120DA">
      <w:pPr>
        <w:ind w:firstLineChars="200" w:firstLine="480"/>
        <w:rPr>
          <w:rFonts w:asciiTheme="majorEastAsia" w:eastAsiaTheme="majorEastAsia" w:hAnsiTheme="majorEastAsia" w:hint="eastAsia"/>
        </w:rPr>
      </w:pPr>
      <w:r w:rsidRPr="009E26C3">
        <w:rPr>
          <w:rFonts w:asciiTheme="majorEastAsia" w:eastAsiaTheme="majorEastAsia" w:hAnsiTheme="majorEastAsia" w:hint="eastAsia"/>
        </w:rPr>
        <w:t>游戏系统可以使用并且连续完全操作时间不少于1000 小时。</w:t>
      </w:r>
    </w:p>
    <w:p w:rsidR="008120DA" w:rsidRPr="009E26C3" w:rsidRDefault="008120DA" w:rsidP="008120DA">
      <w:pPr>
        <w:pStyle w:val="3"/>
        <w:rPr>
          <w:rFonts w:asciiTheme="majorEastAsia" w:eastAsiaTheme="majorEastAsia" w:hAnsiTheme="majorEastAsia" w:hint="eastAsia"/>
          <w:sz w:val="24"/>
          <w:szCs w:val="24"/>
        </w:rPr>
      </w:pPr>
      <w:bookmarkStart w:id="68" w:name="_Toc464792537"/>
      <w:r w:rsidRPr="009E26C3">
        <w:rPr>
          <w:rFonts w:asciiTheme="majorEastAsia" w:eastAsiaTheme="majorEastAsia" w:hAnsiTheme="majorEastAsia" w:hint="eastAsia"/>
          <w:sz w:val="24"/>
          <w:szCs w:val="24"/>
        </w:rPr>
        <w:t>可维护与可测试</w:t>
      </w:r>
      <w:bookmarkEnd w:id="68"/>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 xml:space="preserve">  可维护性：在游戏进行过程中查找和修复一个错误预期需要4 人半天的时间。</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 xml:space="preserve">  测试人员通过软件测试软件在一个小时之内查找出是否存在缺陷。</w:t>
      </w:r>
    </w:p>
    <w:p w:rsidR="008120DA" w:rsidRPr="009E26C3" w:rsidRDefault="008120DA" w:rsidP="008120DA">
      <w:pPr>
        <w:pStyle w:val="3"/>
        <w:rPr>
          <w:rFonts w:asciiTheme="majorEastAsia" w:eastAsiaTheme="majorEastAsia" w:hAnsiTheme="majorEastAsia" w:hint="eastAsia"/>
          <w:sz w:val="24"/>
          <w:szCs w:val="24"/>
        </w:rPr>
      </w:pPr>
      <w:bookmarkStart w:id="69" w:name="_Toc116554903"/>
      <w:bookmarkStart w:id="70" w:name="_Toc464792538"/>
      <w:r w:rsidRPr="009E26C3">
        <w:rPr>
          <w:rFonts w:asciiTheme="majorEastAsia" w:eastAsiaTheme="majorEastAsia" w:hAnsiTheme="majorEastAsia" w:hint="eastAsia"/>
          <w:sz w:val="24"/>
          <w:szCs w:val="24"/>
        </w:rPr>
        <w:t>完整性</w:t>
      </w:r>
      <w:bookmarkEnd w:id="69"/>
      <w:bookmarkEnd w:id="70"/>
    </w:p>
    <w:p w:rsidR="008120DA" w:rsidRPr="009E26C3" w:rsidRDefault="008120DA" w:rsidP="008120DA">
      <w:pPr>
        <w:ind w:firstLineChars="200" w:firstLine="480"/>
        <w:rPr>
          <w:rFonts w:asciiTheme="majorEastAsia" w:eastAsiaTheme="majorEastAsia" w:hAnsiTheme="majorEastAsia" w:hint="eastAsia"/>
        </w:rPr>
      </w:pPr>
      <w:r w:rsidRPr="009E26C3">
        <w:rPr>
          <w:rFonts w:asciiTheme="majorEastAsia" w:eastAsiaTheme="majorEastAsia" w:hAnsiTheme="majorEastAsia" w:hint="eastAsia"/>
        </w:rPr>
        <w:t>注册用户只有输入正确的身份认证口令才能使用游戏系统中的与其用户角色对应的功能。</w:t>
      </w:r>
    </w:p>
    <w:p w:rsidR="008120DA" w:rsidRPr="009E26C3" w:rsidRDefault="008120DA" w:rsidP="008120DA">
      <w:pPr>
        <w:pStyle w:val="3"/>
        <w:rPr>
          <w:rFonts w:asciiTheme="majorEastAsia" w:eastAsiaTheme="majorEastAsia" w:hAnsiTheme="majorEastAsia" w:hint="eastAsia"/>
          <w:sz w:val="24"/>
          <w:szCs w:val="24"/>
        </w:rPr>
      </w:pPr>
      <w:bookmarkStart w:id="71" w:name="_Toc116554904"/>
      <w:bookmarkStart w:id="72" w:name="_Toc464792539"/>
      <w:r w:rsidRPr="009E26C3">
        <w:rPr>
          <w:rFonts w:asciiTheme="majorEastAsia" w:eastAsiaTheme="majorEastAsia" w:hAnsiTheme="majorEastAsia" w:hint="eastAsia"/>
          <w:sz w:val="24"/>
          <w:szCs w:val="24"/>
        </w:rPr>
        <w:t>可靠性</w:t>
      </w:r>
      <w:bookmarkEnd w:id="71"/>
      <w:bookmarkEnd w:id="72"/>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 xml:space="preserve">    游戏进行过程中，不会发生内存泄露、进程死锁的现象，系统无故障执行时间连续达到500 小时以上，如果在游戏过程中，机器发生故障，系统一般不恢复到发生故障</w:t>
      </w:r>
      <w:proofErr w:type="gramStart"/>
      <w:r w:rsidRPr="009E26C3">
        <w:rPr>
          <w:rFonts w:asciiTheme="majorEastAsia" w:eastAsiaTheme="majorEastAsia" w:hAnsiTheme="majorEastAsia" w:hint="eastAsia"/>
        </w:rPr>
        <w:t>前时刻</w:t>
      </w:r>
      <w:proofErr w:type="gramEnd"/>
      <w:r w:rsidRPr="009E26C3">
        <w:rPr>
          <w:rFonts w:asciiTheme="majorEastAsia" w:eastAsiaTheme="majorEastAsia" w:hAnsiTheme="majorEastAsia" w:hint="eastAsia"/>
        </w:rPr>
        <w:t>的状态。</w:t>
      </w:r>
    </w:p>
    <w:p w:rsidR="008120DA" w:rsidRPr="009E26C3" w:rsidRDefault="008120DA" w:rsidP="008120DA">
      <w:pPr>
        <w:pStyle w:val="3"/>
        <w:rPr>
          <w:rFonts w:asciiTheme="majorEastAsia" w:eastAsiaTheme="majorEastAsia" w:hAnsiTheme="majorEastAsia" w:hint="eastAsia"/>
          <w:sz w:val="24"/>
          <w:szCs w:val="24"/>
        </w:rPr>
      </w:pPr>
      <w:bookmarkStart w:id="73" w:name="_Toc116554905"/>
      <w:bookmarkStart w:id="74" w:name="_Toc464792540"/>
      <w:r w:rsidRPr="009E26C3">
        <w:rPr>
          <w:rFonts w:asciiTheme="majorEastAsia" w:eastAsiaTheme="majorEastAsia" w:hAnsiTheme="majorEastAsia" w:hint="eastAsia"/>
          <w:sz w:val="24"/>
          <w:szCs w:val="24"/>
        </w:rPr>
        <w:t>可用性</w:t>
      </w:r>
      <w:bookmarkEnd w:id="73"/>
      <w:bookmarkEnd w:id="74"/>
    </w:p>
    <w:p w:rsidR="008120DA" w:rsidRPr="009E26C3" w:rsidRDefault="008120DA" w:rsidP="008120DA">
      <w:pPr>
        <w:ind w:firstLineChars="200" w:firstLine="480"/>
        <w:rPr>
          <w:rFonts w:asciiTheme="majorEastAsia" w:eastAsiaTheme="majorEastAsia" w:hAnsiTheme="majorEastAsia" w:hint="eastAsia"/>
        </w:rPr>
      </w:pPr>
      <w:r w:rsidRPr="009E26C3">
        <w:rPr>
          <w:rFonts w:asciiTheme="majorEastAsia" w:eastAsiaTheme="majorEastAsia" w:hAnsiTheme="majorEastAsia" w:hint="eastAsia"/>
        </w:rPr>
        <w:t>对电脑使用熟练的用户在学习和操作游戏所需时间不超过半个小时，知道电脑基本操作的用户经过简单培训，三小时就可以熟练掌握游戏的玩法。</w:t>
      </w:r>
    </w:p>
    <w:p w:rsidR="008120DA" w:rsidRPr="009E26C3" w:rsidRDefault="008120DA" w:rsidP="008120DA">
      <w:pPr>
        <w:ind w:left="420"/>
        <w:rPr>
          <w:rFonts w:asciiTheme="majorEastAsia" w:eastAsiaTheme="majorEastAsia" w:hAnsiTheme="majorEastAsia" w:hint="eastAsia"/>
        </w:rPr>
      </w:pPr>
    </w:p>
    <w:p w:rsidR="008120DA" w:rsidRPr="009E26C3" w:rsidRDefault="008120DA" w:rsidP="008120DA">
      <w:pPr>
        <w:rPr>
          <w:rFonts w:asciiTheme="majorEastAsia" w:eastAsiaTheme="majorEastAsia" w:hAnsiTheme="majorEastAsia" w:hint="eastAsia"/>
        </w:rPr>
      </w:pPr>
    </w:p>
    <w:p w:rsidR="008120DA" w:rsidRPr="009E26C3" w:rsidRDefault="008120DA" w:rsidP="008120DA">
      <w:pPr>
        <w:pStyle w:val="1"/>
        <w:rPr>
          <w:rFonts w:asciiTheme="majorEastAsia" w:eastAsiaTheme="majorEastAsia" w:hAnsiTheme="majorEastAsia" w:hint="eastAsia"/>
          <w:sz w:val="24"/>
          <w:szCs w:val="24"/>
        </w:rPr>
      </w:pPr>
      <w:bookmarkStart w:id="75" w:name="_Toc116554910"/>
      <w:bookmarkStart w:id="76" w:name="_Toc464792541"/>
      <w:r w:rsidRPr="009E26C3">
        <w:rPr>
          <w:rFonts w:asciiTheme="majorEastAsia" w:eastAsiaTheme="majorEastAsia" w:hAnsiTheme="majorEastAsia" w:hint="eastAsia"/>
          <w:sz w:val="24"/>
          <w:szCs w:val="24"/>
        </w:rPr>
        <w:lastRenderedPageBreak/>
        <w:t>附录</w:t>
      </w:r>
      <w:bookmarkEnd w:id="75"/>
      <w:bookmarkEnd w:id="76"/>
    </w:p>
    <w:p w:rsidR="008120DA" w:rsidRPr="009E26C3" w:rsidRDefault="008120DA" w:rsidP="008120DA">
      <w:pPr>
        <w:pStyle w:val="2"/>
        <w:rPr>
          <w:rFonts w:asciiTheme="majorEastAsia" w:eastAsiaTheme="majorEastAsia" w:hAnsiTheme="majorEastAsia" w:hint="eastAsia"/>
          <w:sz w:val="24"/>
          <w:szCs w:val="24"/>
        </w:rPr>
      </w:pPr>
      <w:bookmarkStart w:id="77" w:name="_Toc116554911"/>
      <w:bookmarkStart w:id="78" w:name="_Toc464792542"/>
      <w:r w:rsidRPr="009E26C3">
        <w:rPr>
          <w:rFonts w:asciiTheme="majorEastAsia" w:eastAsiaTheme="majorEastAsia" w:hAnsiTheme="majorEastAsia" w:hint="eastAsia"/>
          <w:sz w:val="24"/>
          <w:szCs w:val="24"/>
        </w:rPr>
        <w:t>词汇表</w:t>
      </w:r>
      <w:bookmarkEnd w:id="77"/>
      <w:bookmarkEnd w:id="78"/>
      <w:r w:rsidRPr="009E26C3">
        <w:rPr>
          <w:rFonts w:asciiTheme="majorEastAsia" w:eastAsiaTheme="majorEastAsia" w:hAnsiTheme="majorEastAsia" w:hint="eastAsia"/>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5"/>
        <w:gridCol w:w="1391"/>
        <w:gridCol w:w="6244"/>
      </w:tblGrid>
      <w:tr w:rsidR="008120DA" w:rsidRPr="009E26C3" w:rsidTr="009E26C3">
        <w:trPr>
          <w:trHeight w:val="310"/>
          <w:jc w:val="center"/>
        </w:trPr>
        <w:tc>
          <w:tcPr>
            <w:tcW w:w="785" w:type="dxa"/>
          </w:tcPr>
          <w:p w:rsidR="008120DA" w:rsidRPr="009E26C3" w:rsidRDefault="008120DA" w:rsidP="009E26C3">
            <w:pPr>
              <w:spacing w:line="240" w:lineRule="auto"/>
              <w:rPr>
                <w:rFonts w:asciiTheme="majorEastAsia" w:eastAsiaTheme="majorEastAsia" w:hAnsiTheme="majorEastAsia" w:hint="eastAsia"/>
                <w:b/>
                <w:bCs/>
              </w:rPr>
            </w:pPr>
            <w:r w:rsidRPr="009E26C3">
              <w:rPr>
                <w:rFonts w:asciiTheme="majorEastAsia" w:eastAsiaTheme="majorEastAsia" w:hAnsiTheme="majorEastAsia" w:hint="eastAsia"/>
                <w:b/>
                <w:bCs/>
              </w:rPr>
              <w:t>编号</w:t>
            </w:r>
          </w:p>
        </w:tc>
        <w:tc>
          <w:tcPr>
            <w:tcW w:w="1391" w:type="dxa"/>
          </w:tcPr>
          <w:p w:rsidR="008120DA" w:rsidRPr="009E26C3" w:rsidRDefault="008120DA" w:rsidP="009E26C3">
            <w:pPr>
              <w:spacing w:line="240" w:lineRule="auto"/>
              <w:rPr>
                <w:rFonts w:asciiTheme="majorEastAsia" w:eastAsiaTheme="majorEastAsia" w:hAnsiTheme="majorEastAsia" w:hint="eastAsia"/>
                <w:b/>
                <w:bCs/>
              </w:rPr>
            </w:pPr>
            <w:r w:rsidRPr="009E26C3">
              <w:rPr>
                <w:rFonts w:asciiTheme="majorEastAsia" w:eastAsiaTheme="majorEastAsia" w:hAnsiTheme="majorEastAsia" w:hint="eastAsia"/>
                <w:b/>
                <w:bCs/>
              </w:rPr>
              <w:t>词汇名称</w:t>
            </w:r>
          </w:p>
        </w:tc>
        <w:tc>
          <w:tcPr>
            <w:tcW w:w="6244" w:type="dxa"/>
          </w:tcPr>
          <w:p w:rsidR="008120DA" w:rsidRPr="009E26C3" w:rsidRDefault="008120DA" w:rsidP="009E26C3">
            <w:pPr>
              <w:spacing w:line="240" w:lineRule="auto"/>
              <w:rPr>
                <w:rFonts w:asciiTheme="majorEastAsia" w:eastAsiaTheme="majorEastAsia" w:hAnsiTheme="majorEastAsia" w:hint="eastAsia"/>
                <w:b/>
                <w:bCs/>
              </w:rPr>
            </w:pPr>
            <w:r w:rsidRPr="009E26C3">
              <w:rPr>
                <w:rFonts w:asciiTheme="majorEastAsia" w:eastAsiaTheme="majorEastAsia" w:hAnsiTheme="majorEastAsia" w:hint="eastAsia"/>
                <w:b/>
                <w:bCs/>
              </w:rPr>
              <w:t>说明</w:t>
            </w:r>
          </w:p>
        </w:tc>
      </w:tr>
      <w:tr w:rsidR="008120DA" w:rsidRPr="009E26C3" w:rsidTr="009E26C3">
        <w:trPr>
          <w:trHeight w:val="310"/>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特殊牌</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包括身份牌和体力牌各10张</w:t>
            </w:r>
          </w:p>
        </w:tc>
      </w:tr>
      <w:tr w:rsidR="008120DA" w:rsidRPr="009E26C3" w:rsidTr="009E26C3">
        <w:trPr>
          <w:trHeight w:val="609"/>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身份牌</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用以确认各玩家在游戏中所扮演的身份，其中主公*1、忠臣*3、反贼*4、内奸*2</w:t>
            </w:r>
          </w:p>
        </w:tc>
      </w:tr>
      <w:tr w:rsidR="008120DA" w:rsidRPr="009E26C3" w:rsidTr="009E26C3">
        <w:trPr>
          <w:trHeight w:val="909"/>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p w:rsidR="008120DA" w:rsidRPr="009E26C3" w:rsidRDefault="008120DA" w:rsidP="009E26C3">
            <w:p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主公</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玩家身份之一，由系统随机分配，每轮游戏一名，游戏开始时需表明</w:t>
            </w:r>
          </w:p>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游戏目标：消灭所有的反贼和内奸，平定天下</w:t>
            </w:r>
          </w:p>
        </w:tc>
      </w:tr>
      <w:tr w:rsidR="008120DA" w:rsidRPr="009E26C3" w:rsidTr="009E26C3">
        <w:trPr>
          <w:trHeight w:val="310"/>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忠臣</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玩家身份之一，由系统随机分配，每轮游戏3名</w:t>
            </w:r>
          </w:p>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游戏目标：不惜一切保护主公，胜利条件与主公相同</w:t>
            </w:r>
          </w:p>
        </w:tc>
      </w:tr>
      <w:tr w:rsidR="008120DA" w:rsidRPr="009E26C3" w:rsidTr="009E26C3">
        <w:trPr>
          <w:trHeight w:val="609"/>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反贼</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玩家身份之一，由系统随机分配，每轮游戏4名</w:t>
            </w:r>
          </w:p>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游戏目标：杀死主公，推翻统治</w:t>
            </w:r>
          </w:p>
        </w:tc>
      </w:tr>
      <w:tr w:rsidR="008120DA" w:rsidRPr="009E26C3" w:rsidTr="009E26C3">
        <w:trPr>
          <w:trHeight w:val="609"/>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内奸</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玩家身份之一，由系统随机分配，每轮游戏2名</w:t>
            </w:r>
          </w:p>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游戏目标：除掉除自己外所有的人，成为最后的生存者</w:t>
            </w:r>
          </w:p>
        </w:tc>
      </w:tr>
      <w:tr w:rsidR="008120DA" w:rsidRPr="009E26C3" w:rsidTr="009E26C3">
        <w:trPr>
          <w:trHeight w:val="1508"/>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游戏结束</w:t>
            </w:r>
          </w:p>
        </w:tc>
        <w:tc>
          <w:tcPr>
            <w:tcW w:w="6244" w:type="dxa"/>
          </w:tcPr>
          <w:p w:rsidR="008120DA" w:rsidRPr="009E26C3" w:rsidRDefault="008120DA" w:rsidP="009E26C3">
            <w:pPr>
              <w:spacing w:line="240" w:lineRule="auto"/>
              <w:rPr>
                <w:rFonts w:asciiTheme="majorEastAsia" w:eastAsiaTheme="majorEastAsia" w:hAnsiTheme="majorEastAsia" w:hint="eastAsia"/>
              </w:rPr>
            </w:pPr>
            <w:proofErr w:type="gramStart"/>
            <w:r w:rsidRPr="009E26C3">
              <w:rPr>
                <w:rFonts w:asciiTheme="majorEastAsia" w:eastAsiaTheme="majorEastAsia" w:hAnsiTheme="majorEastAsia" w:hint="eastAsia"/>
              </w:rPr>
              <w:t>当以下</w:t>
            </w:r>
            <w:proofErr w:type="gramEnd"/>
            <w:r w:rsidRPr="009E26C3">
              <w:rPr>
                <w:rFonts w:asciiTheme="majorEastAsia" w:eastAsiaTheme="majorEastAsia" w:hAnsiTheme="majorEastAsia" w:hint="eastAsia"/>
              </w:rPr>
              <w:t>任意一种情况发生时，游戏立即结束： </w:t>
            </w:r>
          </w:p>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1、主公被杀。此时若内奸是唯一存活的角色（有且仅有一名内奸存活），则内奸获胜，除此之外的情况为反贼获胜（不论反贼角色死活）。 </w:t>
            </w:r>
          </w:p>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2、所有的反贼和内奸都已死亡：主公和忠臣（不论死活）都获胜。</w:t>
            </w:r>
          </w:p>
        </w:tc>
      </w:tr>
      <w:tr w:rsidR="008120DA" w:rsidRPr="009E26C3" w:rsidTr="009E26C3">
        <w:trPr>
          <w:trHeight w:val="310"/>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游戏开始</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8名玩家进入同一局游戏</w:t>
            </w:r>
          </w:p>
        </w:tc>
      </w:tr>
      <w:tr w:rsidR="008120DA" w:rsidRPr="009E26C3" w:rsidTr="009E26C3">
        <w:trPr>
          <w:trHeight w:val="609"/>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体力牌</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以阴阳鱼的数量表示玩家当前的体力值，会出现三格、四格、五格血量的体力牌。玩家只需按照自己的需要挑选体力牌即可</w:t>
            </w:r>
          </w:p>
        </w:tc>
      </w:tr>
      <w:tr w:rsidR="008120DA" w:rsidRPr="009E26C3" w:rsidTr="009E26C3">
        <w:trPr>
          <w:trHeight w:val="609"/>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武将牌</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武将牌是以魏、蜀、吴三国以及群雄来划分，每一名武将对应一张武将牌，25张</w:t>
            </w:r>
          </w:p>
        </w:tc>
      </w:tr>
      <w:tr w:rsidR="008120DA" w:rsidRPr="009E26C3" w:rsidTr="009E26C3">
        <w:trPr>
          <w:trHeight w:val="609"/>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武将死亡</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当一个武将的体力降到0或更低时，即进入濒死状态，除非自己或他人在此时用【桃】来挽救该武将，否则该武将死亡。</w:t>
            </w:r>
          </w:p>
        </w:tc>
      </w:tr>
      <w:tr w:rsidR="008120DA" w:rsidRPr="009E26C3" w:rsidTr="009E26C3">
        <w:trPr>
          <w:trHeight w:val="310"/>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基本牌</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包括杀、闪和桃三种，是三国杀游戏中最基本的三张游戏牌，53张</w:t>
            </w:r>
          </w:p>
        </w:tc>
      </w:tr>
      <w:tr w:rsidR="008120DA" w:rsidRPr="009E26C3" w:rsidTr="009E26C3">
        <w:trPr>
          <w:trHeight w:val="310"/>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锦囊牌</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包括延时类锦囊和非延时类锦囊两种，36张</w:t>
            </w:r>
          </w:p>
        </w:tc>
      </w:tr>
      <w:tr w:rsidR="008120DA" w:rsidRPr="009E26C3" w:rsidTr="009E26C3">
        <w:trPr>
          <w:trHeight w:val="310"/>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延时类锦囊</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拥有沙漏标记，需要滞后一轮的时间才能激发效果</w:t>
            </w:r>
          </w:p>
        </w:tc>
      </w:tr>
      <w:tr w:rsidR="008120DA" w:rsidRPr="009E26C3" w:rsidTr="009E26C3">
        <w:trPr>
          <w:trHeight w:val="609"/>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非延时类锦囊</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在使用的当时就能获得效果</w:t>
            </w:r>
          </w:p>
        </w:tc>
      </w:tr>
      <w:tr w:rsidR="008120DA" w:rsidRPr="009E26C3" w:rsidTr="009E26C3">
        <w:trPr>
          <w:trHeight w:val="909"/>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装备牌</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包括马匹、武器以及防具三种类型，19张，其中标准包内还有两张EX装备牌，分别为寒冰剑和</w:t>
            </w:r>
            <w:proofErr w:type="gramStart"/>
            <w:r w:rsidRPr="009E26C3">
              <w:rPr>
                <w:rFonts w:asciiTheme="majorEastAsia" w:eastAsiaTheme="majorEastAsia" w:hAnsiTheme="majorEastAsia" w:hint="eastAsia"/>
              </w:rPr>
              <w:t>仁王</w:t>
            </w:r>
            <w:proofErr w:type="gramEnd"/>
            <w:r w:rsidRPr="009E26C3">
              <w:rPr>
                <w:rFonts w:asciiTheme="majorEastAsia" w:eastAsiaTheme="majorEastAsia" w:hAnsiTheme="majorEastAsia" w:hint="eastAsia"/>
              </w:rPr>
              <w:t>盾，花色对应替换雌雄双股剑和八卦阵可以增加游戏的变化性和趣味性</w:t>
            </w:r>
          </w:p>
        </w:tc>
      </w:tr>
      <w:tr w:rsidR="008120DA" w:rsidRPr="009E26C3" w:rsidTr="009E26C3">
        <w:trPr>
          <w:trHeight w:val="1508"/>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马匹</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装备的一种，分两种类型。</w:t>
            </w:r>
          </w:p>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【+1马】：其他角色计算与你的距离时，始终+1（你可以理解为一种防御上的优势），不同名称的+1马，其效果是相同的。 </w:t>
            </w:r>
          </w:p>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【-1马】：-1马你计算与其他角色的距离时，始终-1（你可以理解为一种进攻上的优势）,不同名称的-1马，其效果是相同的</w:t>
            </w:r>
          </w:p>
        </w:tc>
      </w:tr>
      <w:tr w:rsidR="008120DA" w:rsidRPr="009E26C3" w:rsidTr="009E26C3">
        <w:trPr>
          <w:trHeight w:val="310"/>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proofErr w:type="gramStart"/>
            <w:r w:rsidRPr="009E26C3">
              <w:rPr>
                <w:rFonts w:asciiTheme="majorEastAsia" w:eastAsiaTheme="majorEastAsia" w:hAnsiTheme="majorEastAsia" w:hint="eastAsia"/>
              </w:rPr>
              <w:t>牌堆</w:t>
            </w:r>
            <w:proofErr w:type="gramEnd"/>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剩余游戏牌</w:t>
            </w:r>
          </w:p>
        </w:tc>
      </w:tr>
      <w:tr w:rsidR="008120DA" w:rsidRPr="009E26C3" w:rsidTr="009E26C3">
        <w:trPr>
          <w:trHeight w:val="609"/>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proofErr w:type="gramStart"/>
            <w:r w:rsidRPr="009E26C3">
              <w:rPr>
                <w:rFonts w:asciiTheme="majorEastAsia" w:eastAsiaTheme="majorEastAsia" w:hAnsiTheme="majorEastAsia" w:hint="eastAsia"/>
              </w:rPr>
              <w:t>弃牌堆</w:t>
            </w:r>
            <w:proofErr w:type="gramEnd"/>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玩家在游戏中弃置的牌放在一旁，组成</w:t>
            </w:r>
            <w:proofErr w:type="gramStart"/>
            <w:r w:rsidRPr="009E26C3">
              <w:rPr>
                <w:rFonts w:asciiTheme="majorEastAsia" w:eastAsiaTheme="majorEastAsia" w:hAnsiTheme="majorEastAsia" w:hint="eastAsia"/>
              </w:rPr>
              <w:t>弃牌堆，弃牌</w:t>
            </w:r>
            <w:proofErr w:type="gramEnd"/>
            <w:r w:rsidRPr="009E26C3">
              <w:rPr>
                <w:rFonts w:asciiTheme="majorEastAsia" w:eastAsiaTheme="majorEastAsia" w:hAnsiTheme="majorEastAsia" w:hint="eastAsia"/>
              </w:rPr>
              <w:t>堆里的牌全部正面朝上放置</w:t>
            </w:r>
          </w:p>
        </w:tc>
      </w:tr>
      <w:tr w:rsidR="008120DA" w:rsidRPr="009E26C3" w:rsidTr="009E26C3">
        <w:trPr>
          <w:trHeight w:val="310"/>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手牌</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每轮游戏中交给玩家的牌</w:t>
            </w:r>
          </w:p>
        </w:tc>
      </w:tr>
      <w:tr w:rsidR="008120DA" w:rsidRPr="009E26C3" w:rsidTr="009E26C3">
        <w:trPr>
          <w:trHeight w:val="609"/>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回合</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进行游戏时，由主公开始，按逆时针方向以回合的方式进行，每名玩家有一个自己的回合，每个玩家的回合可以分为六个阶段</w:t>
            </w:r>
          </w:p>
        </w:tc>
      </w:tr>
      <w:tr w:rsidR="008120DA" w:rsidRPr="009E26C3" w:rsidTr="009E26C3">
        <w:trPr>
          <w:trHeight w:val="609"/>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回合开始阶段</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回合中</w:t>
            </w:r>
            <w:proofErr w:type="gramStart"/>
            <w:r w:rsidRPr="009E26C3">
              <w:rPr>
                <w:rFonts w:asciiTheme="majorEastAsia" w:eastAsiaTheme="majorEastAsia" w:hAnsiTheme="majorEastAsia" w:hint="eastAsia"/>
              </w:rPr>
              <w:t>六阶段</w:t>
            </w:r>
            <w:proofErr w:type="gramEnd"/>
            <w:r w:rsidRPr="009E26C3">
              <w:rPr>
                <w:rFonts w:asciiTheme="majorEastAsia" w:eastAsiaTheme="majorEastAsia" w:hAnsiTheme="majorEastAsia" w:hint="eastAsia"/>
              </w:rPr>
              <w:t>之一，可跳过</w:t>
            </w:r>
          </w:p>
        </w:tc>
      </w:tr>
      <w:tr w:rsidR="008120DA" w:rsidRPr="009E26C3" w:rsidTr="009E26C3">
        <w:trPr>
          <w:trHeight w:val="1208"/>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判定阶段</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回合</w:t>
            </w:r>
            <w:proofErr w:type="gramStart"/>
            <w:r w:rsidRPr="009E26C3">
              <w:rPr>
                <w:rFonts w:asciiTheme="majorEastAsia" w:eastAsiaTheme="majorEastAsia" w:hAnsiTheme="majorEastAsia" w:hint="eastAsia"/>
              </w:rPr>
              <w:t>六阶段</w:t>
            </w:r>
            <w:proofErr w:type="gramEnd"/>
            <w:r w:rsidRPr="009E26C3">
              <w:rPr>
                <w:rFonts w:asciiTheme="majorEastAsia" w:eastAsiaTheme="majorEastAsia" w:hAnsiTheme="majorEastAsia" w:hint="eastAsia"/>
              </w:rPr>
              <w:t>之二，具体为若你的面前横置着延时类锦囊，你必须依次对这些延时类锦囊进行判定。 </w:t>
            </w:r>
          </w:p>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◆若你的面前横置有两种或更多的延时类锦囊，你从最后一个施加给你的锦囊开始判定（最早放置的最后判定）</w:t>
            </w:r>
          </w:p>
        </w:tc>
      </w:tr>
      <w:tr w:rsidR="008120DA" w:rsidRPr="009E26C3" w:rsidTr="009E26C3">
        <w:trPr>
          <w:trHeight w:val="310"/>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摸牌阶段</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回合</w:t>
            </w:r>
            <w:proofErr w:type="gramStart"/>
            <w:r w:rsidRPr="009E26C3">
              <w:rPr>
                <w:rFonts w:asciiTheme="majorEastAsia" w:eastAsiaTheme="majorEastAsia" w:hAnsiTheme="majorEastAsia" w:hint="eastAsia"/>
              </w:rPr>
              <w:t>六阶段</w:t>
            </w:r>
            <w:proofErr w:type="gramEnd"/>
            <w:r w:rsidRPr="009E26C3">
              <w:rPr>
                <w:rFonts w:asciiTheme="majorEastAsia" w:eastAsiaTheme="majorEastAsia" w:hAnsiTheme="majorEastAsia" w:hint="eastAsia"/>
              </w:rPr>
              <w:t>之三，玩家从</w:t>
            </w:r>
            <w:proofErr w:type="gramStart"/>
            <w:r w:rsidRPr="009E26C3">
              <w:rPr>
                <w:rFonts w:asciiTheme="majorEastAsia" w:eastAsiaTheme="majorEastAsia" w:hAnsiTheme="majorEastAsia" w:hint="eastAsia"/>
              </w:rPr>
              <w:t>牌堆摸</w:t>
            </w:r>
            <w:proofErr w:type="gramEnd"/>
            <w:r w:rsidRPr="009E26C3">
              <w:rPr>
                <w:rFonts w:asciiTheme="majorEastAsia" w:eastAsiaTheme="majorEastAsia" w:hAnsiTheme="majorEastAsia" w:hint="eastAsia"/>
              </w:rPr>
              <w:t>两张牌</w:t>
            </w:r>
          </w:p>
        </w:tc>
      </w:tr>
      <w:tr w:rsidR="008120DA" w:rsidRPr="009E26C3" w:rsidTr="009E26C3">
        <w:trPr>
          <w:trHeight w:val="310"/>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出牌阶段</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回合</w:t>
            </w:r>
            <w:proofErr w:type="gramStart"/>
            <w:r w:rsidRPr="009E26C3">
              <w:rPr>
                <w:rFonts w:asciiTheme="majorEastAsia" w:eastAsiaTheme="majorEastAsia" w:hAnsiTheme="majorEastAsia" w:hint="eastAsia"/>
              </w:rPr>
              <w:t>六阶段</w:t>
            </w:r>
            <w:proofErr w:type="gramEnd"/>
            <w:r w:rsidRPr="009E26C3">
              <w:rPr>
                <w:rFonts w:asciiTheme="majorEastAsia" w:eastAsiaTheme="majorEastAsia" w:hAnsiTheme="majorEastAsia" w:hint="eastAsia"/>
              </w:rPr>
              <w:t>之四，玩家可以使用0到任意张牌，加强自己或攻击他人</w:t>
            </w:r>
          </w:p>
        </w:tc>
      </w:tr>
      <w:tr w:rsidR="008120DA" w:rsidRPr="009E26C3" w:rsidTr="009E26C3">
        <w:trPr>
          <w:trHeight w:val="609"/>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proofErr w:type="gramStart"/>
            <w:r w:rsidRPr="009E26C3">
              <w:rPr>
                <w:rFonts w:asciiTheme="majorEastAsia" w:eastAsiaTheme="majorEastAsia" w:hAnsiTheme="majorEastAsia" w:hint="eastAsia"/>
              </w:rPr>
              <w:t>弃牌阶段</w:t>
            </w:r>
            <w:proofErr w:type="gramEnd"/>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回合</w:t>
            </w:r>
            <w:proofErr w:type="gramStart"/>
            <w:r w:rsidRPr="009E26C3">
              <w:rPr>
                <w:rFonts w:asciiTheme="majorEastAsia" w:eastAsiaTheme="majorEastAsia" w:hAnsiTheme="majorEastAsia" w:hint="eastAsia"/>
              </w:rPr>
              <w:t>六阶段</w:t>
            </w:r>
            <w:proofErr w:type="gramEnd"/>
            <w:r w:rsidRPr="009E26C3">
              <w:rPr>
                <w:rFonts w:asciiTheme="majorEastAsia" w:eastAsiaTheme="majorEastAsia" w:hAnsiTheme="majorEastAsia" w:hint="eastAsia"/>
              </w:rPr>
              <w:t>之五，在出牌阶段中，不想出或没法出牌时，就进入</w:t>
            </w:r>
            <w:proofErr w:type="gramStart"/>
            <w:r w:rsidRPr="009E26C3">
              <w:rPr>
                <w:rFonts w:asciiTheme="majorEastAsia" w:eastAsiaTheme="majorEastAsia" w:hAnsiTheme="majorEastAsia" w:hint="eastAsia"/>
              </w:rPr>
              <w:t>弃牌阶段</w:t>
            </w:r>
            <w:proofErr w:type="gramEnd"/>
          </w:p>
        </w:tc>
      </w:tr>
      <w:tr w:rsidR="008120DA" w:rsidRPr="009E26C3" w:rsidTr="009E26C3">
        <w:trPr>
          <w:trHeight w:val="609"/>
          <w:jc w:val="center"/>
        </w:trPr>
        <w:tc>
          <w:tcPr>
            <w:tcW w:w="785" w:type="dxa"/>
          </w:tcPr>
          <w:p w:rsidR="008120DA" w:rsidRPr="009E26C3" w:rsidRDefault="008120DA" w:rsidP="009E26C3">
            <w:pPr>
              <w:numPr>
                <w:ilvl w:val="0"/>
                <w:numId w:val="47"/>
              </w:numPr>
              <w:spacing w:line="240" w:lineRule="auto"/>
              <w:rPr>
                <w:rFonts w:asciiTheme="majorEastAsia" w:eastAsiaTheme="majorEastAsia" w:hAnsiTheme="majorEastAsia" w:hint="eastAsia"/>
              </w:rPr>
            </w:pPr>
          </w:p>
        </w:tc>
        <w:tc>
          <w:tcPr>
            <w:tcW w:w="1391"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回合结束阶段</w:t>
            </w:r>
          </w:p>
        </w:tc>
        <w:tc>
          <w:tcPr>
            <w:tcW w:w="6244" w:type="dxa"/>
          </w:tcPr>
          <w:p w:rsidR="008120DA" w:rsidRPr="009E26C3" w:rsidRDefault="008120DA" w:rsidP="009E26C3">
            <w:pPr>
              <w:spacing w:line="240" w:lineRule="auto"/>
              <w:rPr>
                <w:rFonts w:asciiTheme="majorEastAsia" w:eastAsiaTheme="majorEastAsia" w:hAnsiTheme="majorEastAsia" w:hint="eastAsia"/>
              </w:rPr>
            </w:pPr>
            <w:r w:rsidRPr="009E26C3">
              <w:rPr>
                <w:rFonts w:asciiTheme="majorEastAsia" w:eastAsiaTheme="majorEastAsia" w:hAnsiTheme="majorEastAsia" w:hint="eastAsia"/>
              </w:rPr>
              <w:t>回合</w:t>
            </w:r>
            <w:proofErr w:type="gramStart"/>
            <w:r w:rsidRPr="009E26C3">
              <w:rPr>
                <w:rFonts w:asciiTheme="majorEastAsia" w:eastAsiaTheme="majorEastAsia" w:hAnsiTheme="majorEastAsia" w:hint="eastAsia"/>
              </w:rPr>
              <w:t>六阶段</w:t>
            </w:r>
            <w:proofErr w:type="gramEnd"/>
            <w:r w:rsidRPr="009E26C3">
              <w:rPr>
                <w:rFonts w:asciiTheme="majorEastAsia" w:eastAsiaTheme="majorEastAsia" w:hAnsiTheme="majorEastAsia" w:hint="eastAsia"/>
              </w:rPr>
              <w:t>之六，可跳过</w:t>
            </w:r>
          </w:p>
        </w:tc>
      </w:tr>
    </w:tbl>
    <w:p w:rsidR="008120DA" w:rsidRPr="009E26C3" w:rsidRDefault="008120DA" w:rsidP="008120DA">
      <w:pPr>
        <w:pStyle w:val="2"/>
        <w:rPr>
          <w:rFonts w:asciiTheme="majorEastAsia" w:eastAsiaTheme="majorEastAsia" w:hAnsiTheme="majorEastAsia" w:hint="eastAsia"/>
          <w:sz w:val="24"/>
          <w:szCs w:val="24"/>
        </w:rPr>
      </w:pPr>
      <w:bookmarkStart w:id="79" w:name="_Toc464792543"/>
      <w:r w:rsidRPr="009E26C3">
        <w:rPr>
          <w:rFonts w:asciiTheme="majorEastAsia" w:eastAsiaTheme="majorEastAsia" w:hAnsiTheme="majorEastAsia" w:hint="eastAsia"/>
          <w:sz w:val="24"/>
          <w:szCs w:val="24"/>
        </w:rPr>
        <w:t>数据字典</w:t>
      </w:r>
      <w:bookmarkEnd w:id="79"/>
    </w:p>
    <w:p w:rsidR="008120DA" w:rsidRPr="009E26C3" w:rsidRDefault="008120DA" w:rsidP="008120DA">
      <w:pPr>
        <w:ind w:left="420"/>
        <w:rPr>
          <w:rFonts w:asciiTheme="majorEastAsia" w:eastAsiaTheme="majorEastAsia" w:hAnsiTheme="majorEastAsia" w:hint="eastAsia"/>
        </w:rPr>
      </w:pPr>
      <w:r w:rsidRPr="009E26C3">
        <w:rPr>
          <w:rFonts w:asciiTheme="majorEastAsia" w:eastAsiaTheme="majorEastAsia" w:hAnsiTheme="majorEastAsia" w:hint="eastAsia"/>
        </w:rPr>
        <w:t xml:space="preserve">参见《数据字典》 </w:t>
      </w:r>
    </w:p>
    <w:p w:rsidR="008120DA" w:rsidRPr="009E26C3" w:rsidRDefault="008120DA" w:rsidP="008120DA">
      <w:pPr>
        <w:pStyle w:val="2"/>
        <w:rPr>
          <w:rFonts w:asciiTheme="majorEastAsia" w:eastAsiaTheme="majorEastAsia" w:hAnsiTheme="majorEastAsia" w:hint="eastAsia"/>
          <w:sz w:val="24"/>
          <w:szCs w:val="24"/>
        </w:rPr>
      </w:pPr>
      <w:bookmarkStart w:id="80" w:name="_Toc116554913"/>
      <w:bookmarkStart w:id="81" w:name="_Toc464792544"/>
      <w:r w:rsidRPr="009E26C3">
        <w:rPr>
          <w:rFonts w:asciiTheme="majorEastAsia" w:eastAsiaTheme="majorEastAsia" w:hAnsiTheme="majorEastAsia" w:hint="eastAsia"/>
          <w:sz w:val="24"/>
          <w:szCs w:val="24"/>
        </w:rPr>
        <w:t>详细卡牌及专有名词解释</w:t>
      </w:r>
      <w:bookmarkEnd w:id="81"/>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武将牌——魏</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lastRenderedPageBreak/>
        <w:drawing>
          <wp:inline distT="0" distB="0" distL="0" distR="0" wp14:anchorId="121149EC" wp14:editId="3C4DA472">
            <wp:extent cx="5278120" cy="3588385"/>
            <wp:effectExtent l="0" t="0" r="0" b="0"/>
            <wp:docPr id="30" name="图片 30" descr="360反馈意见截图184307149379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360反馈意见截图1843071493791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120" cy="3588385"/>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09AA8EB9" wp14:editId="6F31F27F">
            <wp:extent cx="5278120" cy="3235325"/>
            <wp:effectExtent l="0" t="0" r="0" b="3175"/>
            <wp:docPr id="29" name="图片 29" descr="360反馈意见截图168410049710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360反馈意见截图16841004971071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120" cy="3235325"/>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lastRenderedPageBreak/>
        <w:drawing>
          <wp:inline distT="0" distB="0" distL="0" distR="0" wp14:anchorId="6A30E12E" wp14:editId="703B830A">
            <wp:extent cx="5278120" cy="3524250"/>
            <wp:effectExtent l="0" t="0" r="0" b="0"/>
            <wp:docPr id="28" name="图片 28" descr="360反馈意见截图1786060811114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360反馈意见截图17860608111145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120" cy="352425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武将牌——</w:t>
      </w:r>
      <w:proofErr w:type="gramStart"/>
      <w:r w:rsidRPr="009E26C3">
        <w:rPr>
          <w:rFonts w:asciiTheme="majorEastAsia" w:eastAsiaTheme="majorEastAsia" w:hAnsiTheme="majorEastAsia" w:hint="eastAsia"/>
        </w:rPr>
        <w:t>蜀</w:t>
      </w:r>
      <w:proofErr w:type="gramEnd"/>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361F14F6" wp14:editId="617404CC">
            <wp:extent cx="5278120" cy="2679700"/>
            <wp:effectExtent l="0" t="0" r="0" b="6350"/>
            <wp:docPr id="27" name="图片 27" descr="360反馈意见截图1734091611614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360反馈意见截图173409161161471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120" cy="267970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lastRenderedPageBreak/>
        <w:drawing>
          <wp:inline distT="0" distB="0" distL="0" distR="0" wp14:anchorId="3AE8E15F" wp14:editId="131ADC7F">
            <wp:extent cx="5272405" cy="3391535"/>
            <wp:effectExtent l="0" t="0" r="4445" b="0"/>
            <wp:docPr id="26" name="图片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2405" cy="3391535"/>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0889A598" wp14:editId="23A26733">
            <wp:extent cx="5272405" cy="3373755"/>
            <wp:effectExtent l="0" t="0" r="4445" b="0"/>
            <wp:docPr id="25" name="图片 2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2405" cy="3373755"/>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285DE519" wp14:editId="352AB431">
            <wp:extent cx="5272405" cy="1412240"/>
            <wp:effectExtent l="0" t="0" r="4445" b="0"/>
            <wp:docPr id="24" name="图片 2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2405" cy="141224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lastRenderedPageBreak/>
        <w:t>武将——吴</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424F99E9" wp14:editId="02D05EE2">
            <wp:extent cx="5272405" cy="3125470"/>
            <wp:effectExtent l="0" t="0" r="4445" b="0"/>
            <wp:docPr id="23" name="图片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2405" cy="312547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0ED4B269" wp14:editId="10CD235E">
            <wp:extent cx="5272405" cy="3136900"/>
            <wp:effectExtent l="0" t="0" r="4445" b="6350"/>
            <wp:docPr id="22" name="图片 2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2405" cy="313690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lastRenderedPageBreak/>
        <w:drawing>
          <wp:inline distT="0" distB="0" distL="0" distR="0" wp14:anchorId="28D280A0" wp14:editId="2E9D4BCC">
            <wp:extent cx="5272405" cy="3269615"/>
            <wp:effectExtent l="0" t="0" r="4445" b="6985"/>
            <wp:docPr id="21" name="图片 2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2405" cy="3269615"/>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6371AA7F" wp14:editId="1AA6BEBA">
            <wp:extent cx="5278120" cy="1412240"/>
            <wp:effectExtent l="0" t="0" r="0" b="0"/>
            <wp:docPr id="20" name="图片 2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8120" cy="141224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武将——群雄</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09EFB154" wp14:editId="4B728921">
            <wp:extent cx="5278120" cy="1516380"/>
            <wp:effectExtent l="0" t="0" r="0" b="7620"/>
            <wp:docPr id="19" name="图片 1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8120" cy="151638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lastRenderedPageBreak/>
        <w:drawing>
          <wp:inline distT="0" distB="0" distL="0" distR="0" wp14:anchorId="040397E0" wp14:editId="18E61A89">
            <wp:extent cx="5278120" cy="2360930"/>
            <wp:effectExtent l="0" t="0" r="0" b="1270"/>
            <wp:docPr id="18" name="图片 1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8120" cy="236093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4E94A90C" wp14:editId="382622CD">
            <wp:extent cx="5272405" cy="2575560"/>
            <wp:effectExtent l="0" t="0" r="4445" b="0"/>
            <wp:docPr id="17" name="图片 1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2405" cy="257556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基本牌</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2A11EC77" wp14:editId="0CA94A7B">
            <wp:extent cx="5272405" cy="2100580"/>
            <wp:effectExtent l="0" t="0" r="4445" b="0"/>
            <wp:docPr id="16" name="图片 1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2405" cy="210058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lastRenderedPageBreak/>
        <w:drawing>
          <wp:inline distT="0" distB="0" distL="0" distR="0" wp14:anchorId="559AFB77" wp14:editId="35ADF992">
            <wp:extent cx="5272405" cy="3107690"/>
            <wp:effectExtent l="0" t="0" r="4445" b="0"/>
            <wp:docPr id="15" name="图片 1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2405" cy="310769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锦囊牌</w:t>
      </w:r>
    </w:p>
    <w:p w:rsidR="008120DA" w:rsidRPr="009E26C3" w:rsidRDefault="008120DA" w:rsidP="008120DA">
      <w:pPr>
        <w:rPr>
          <w:rFonts w:asciiTheme="majorEastAsia" w:eastAsiaTheme="majorEastAsia" w:hAnsiTheme="majorEastAsia" w:hint="eastAsia"/>
        </w:rPr>
      </w:pP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6E4C1ABF" wp14:editId="78AB00E0">
            <wp:extent cx="5272405" cy="2557780"/>
            <wp:effectExtent l="0" t="0" r="4445" b="0"/>
            <wp:docPr id="14" name="图片 14"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2405" cy="2557780"/>
                    </a:xfrm>
                    <a:prstGeom prst="rect">
                      <a:avLst/>
                    </a:prstGeom>
                    <a:noFill/>
                    <a:ln>
                      <a:noFill/>
                    </a:ln>
                  </pic:spPr>
                </pic:pic>
              </a:graphicData>
            </a:graphic>
          </wp:inline>
        </w:drawing>
      </w:r>
      <w:r w:rsidRPr="009E26C3">
        <w:rPr>
          <w:rFonts w:asciiTheme="majorEastAsia" w:eastAsiaTheme="majorEastAsia" w:hAnsiTheme="majorEastAsia" w:hint="eastAsia"/>
          <w:noProof/>
        </w:rPr>
        <w:lastRenderedPageBreak/>
        <w:drawing>
          <wp:inline distT="0" distB="0" distL="0" distR="0" wp14:anchorId="534D9C5E" wp14:editId="637499E3">
            <wp:extent cx="5272405" cy="3293110"/>
            <wp:effectExtent l="0" t="0" r="4445" b="2540"/>
            <wp:docPr id="13" name="图片 13"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2405" cy="329311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0B408E35" wp14:editId="469C3A94">
            <wp:extent cx="5278120" cy="3408680"/>
            <wp:effectExtent l="0" t="0" r="0" b="1270"/>
            <wp:docPr id="12" name="图片 12"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8120" cy="340868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lastRenderedPageBreak/>
        <w:drawing>
          <wp:inline distT="0" distB="0" distL="0" distR="0" wp14:anchorId="728029DC" wp14:editId="39D2E4EB">
            <wp:extent cx="5272405" cy="2534920"/>
            <wp:effectExtent l="0" t="0" r="4445" b="0"/>
            <wp:docPr id="11" name="图片 1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2405" cy="253492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6AA4D8EB" wp14:editId="5122AF7F">
            <wp:extent cx="5272405" cy="3420110"/>
            <wp:effectExtent l="0" t="0" r="4445" b="8890"/>
            <wp:docPr id="10" name="图片 10"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2405" cy="342011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装备牌</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3AB38C34" wp14:editId="15168467">
            <wp:extent cx="2436495" cy="1620520"/>
            <wp:effectExtent l="0" t="0" r="1905" b="0"/>
            <wp:docPr id="9" name="图片 9"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36495" cy="162052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lastRenderedPageBreak/>
        <w:drawing>
          <wp:inline distT="0" distB="0" distL="0" distR="0" wp14:anchorId="1BE23145" wp14:editId="4F88F357">
            <wp:extent cx="2112645" cy="3594100"/>
            <wp:effectExtent l="0" t="0" r="1905" b="6350"/>
            <wp:docPr id="8" name="图片 8"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12645" cy="359410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53EC3130" wp14:editId="2727DD73">
            <wp:extent cx="2164715" cy="2459355"/>
            <wp:effectExtent l="0" t="0" r="6985" b="0"/>
            <wp:docPr id="7" name="图片 7" descr="360反馈意见截图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360反馈意见截图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64715" cy="2459355"/>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装备牌——武器</w:t>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3F67448B" wp14:editId="77BD5213">
            <wp:extent cx="5278120" cy="1643380"/>
            <wp:effectExtent l="0" t="0" r="0" b="0"/>
            <wp:docPr id="6" name="图片 6"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8120" cy="164338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lastRenderedPageBreak/>
        <w:drawing>
          <wp:inline distT="0" distB="0" distL="0" distR="0" wp14:anchorId="35028AFB" wp14:editId="3D9A7E33">
            <wp:extent cx="5278120" cy="2592705"/>
            <wp:effectExtent l="0" t="0" r="0" b="0"/>
            <wp:docPr id="5" name="图片 5"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8120" cy="2592705"/>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6AE83B26" wp14:editId="6A320BBA">
            <wp:extent cx="5278120" cy="3090545"/>
            <wp:effectExtent l="0" t="0" r="0" b="0"/>
            <wp:docPr id="4" name="图片 4"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8120" cy="3090545"/>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1CF8C034" wp14:editId="0DF2585F">
            <wp:extent cx="5278120" cy="2453640"/>
            <wp:effectExtent l="0" t="0" r="0" b="3810"/>
            <wp:docPr id="3" name="图片 3"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3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8120" cy="2453640"/>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lastRenderedPageBreak/>
        <w:drawing>
          <wp:inline distT="0" distB="0" distL="0" distR="0" wp14:anchorId="2534E0F2" wp14:editId="78A672BC">
            <wp:extent cx="5278120" cy="1336675"/>
            <wp:effectExtent l="0" t="0" r="0" b="0"/>
            <wp:docPr id="2" name="图片 2"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8120" cy="1336675"/>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noProof/>
        </w:rPr>
        <w:drawing>
          <wp:inline distT="0" distB="0" distL="0" distR="0" wp14:anchorId="248C99CC" wp14:editId="40F4F88F">
            <wp:extent cx="5272405" cy="2864485"/>
            <wp:effectExtent l="0" t="0" r="4445" b="0"/>
            <wp:docPr id="1" name="图片 1"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2405" cy="2864485"/>
                    </a:xfrm>
                    <a:prstGeom prst="rect">
                      <a:avLst/>
                    </a:prstGeom>
                    <a:noFill/>
                    <a:ln>
                      <a:noFill/>
                    </a:ln>
                  </pic:spPr>
                </pic:pic>
              </a:graphicData>
            </a:graphic>
          </wp:inline>
        </w:drawing>
      </w:r>
    </w:p>
    <w:p w:rsidR="008120DA" w:rsidRPr="009E26C3" w:rsidRDefault="008120DA" w:rsidP="008120DA">
      <w:pPr>
        <w:rPr>
          <w:rFonts w:asciiTheme="majorEastAsia" w:eastAsiaTheme="majorEastAsia" w:hAnsiTheme="majorEastAsia" w:hint="eastAsia"/>
        </w:rPr>
      </w:pPr>
    </w:p>
    <w:p w:rsidR="008120DA" w:rsidRPr="009E26C3" w:rsidRDefault="008120DA" w:rsidP="008120DA">
      <w:pPr>
        <w:pStyle w:val="2"/>
        <w:rPr>
          <w:rFonts w:asciiTheme="majorEastAsia" w:eastAsiaTheme="majorEastAsia" w:hAnsiTheme="majorEastAsia" w:hint="eastAsia"/>
          <w:sz w:val="24"/>
          <w:szCs w:val="24"/>
        </w:rPr>
      </w:pPr>
      <w:bookmarkStart w:id="82" w:name="_Toc464792545"/>
      <w:r w:rsidRPr="009E26C3">
        <w:rPr>
          <w:rFonts w:asciiTheme="majorEastAsia" w:eastAsiaTheme="majorEastAsia" w:hAnsiTheme="majorEastAsia" w:hint="eastAsia"/>
          <w:sz w:val="24"/>
          <w:szCs w:val="24"/>
        </w:rPr>
        <w:t>遗留问题</w:t>
      </w:r>
      <w:bookmarkEnd w:id="80"/>
      <w:bookmarkEnd w:id="82"/>
    </w:p>
    <w:p w:rsidR="008120DA" w:rsidRPr="009E26C3" w:rsidRDefault="008120DA" w:rsidP="008120DA">
      <w:pPr>
        <w:rPr>
          <w:rFonts w:asciiTheme="majorEastAsia" w:eastAsiaTheme="majorEastAsia" w:hAnsiTheme="majorEastAsia" w:hint="eastAsia"/>
        </w:rPr>
      </w:pPr>
      <w:r w:rsidRPr="009E26C3">
        <w:rPr>
          <w:rFonts w:asciiTheme="majorEastAsia" w:eastAsiaTheme="majorEastAsia" w:hAnsiTheme="majorEastAsia" w:hint="eastAsia"/>
        </w:rPr>
        <w:tab/>
        <w:t>无</w:t>
      </w:r>
    </w:p>
    <w:p w:rsidR="00FB6460" w:rsidRPr="009E26C3" w:rsidRDefault="00FB6460">
      <w:pPr>
        <w:rPr>
          <w:rFonts w:asciiTheme="majorEastAsia" w:eastAsiaTheme="majorEastAsia" w:hAnsiTheme="majorEastAsia"/>
        </w:rPr>
      </w:pPr>
    </w:p>
    <w:sectPr w:rsidR="00FB6460" w:rsidRPr="009E26C3">
      <w:headerReference w:type="default" r:id="rId51"/>
      <w:footerReference w:type="default" r:id="rId52"/>
      <w:pgSz w:w="11906" w:h="16838"/>
      <w:pgMar w:top="1440" w:right="1797" w:bottom="1440" w:left="1797" w:header="851" w:footer="992" w:gutter="0"/>
      <w:cols w:space="72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5C" w:rsidRDefault="00B8195C">
    <w:pPr>
      <w:pStyle w:val="aa"/>
      <w:jc w:val="right"/>
      <w:rPr>
        <w:rFonts w:hint="eastAsia"/>
      </w:rPr>
    </w:pPr>
    <w:r>
      <w:rPr>
        <w:rFonts w:hint="eastAsia"/>
      </w:rPr>
      <w:t>第</w:t>
    </w:r>
    <w:r>
      <w:fldChar w:fldCharType="begin"/>
    </w:r>
    <w:r>
      <w:rPr>
        <w:rStyle w:val="a4"/>
      </w:rPr>
      <w:instrText xml:space="preserve"> PAGE </w:instrText>
    </w:r>
    <w:r>
      <w:fldChar w:fldCharType="separate"/>
    </w:r>
    <w:r w:rsidR="009823F0">
      <w:rPr>
        <w:rStyle w:val="a4"/>
        <w:noProof/>
      </w:rPr>
      <w:t>14</w:t>
    </w:r>
    <w:r>
      <w:fldChar w:fldCharType="end"/>
    </w:r>
    <w:r>
      <w:rPr>
        <w:rFonts w:hint="eastAsia"/>
      </w:rPr>
      <w:t>页</w:t>
    </w:r>
    <w:r>
      <w:rPr>
        <w:rFonts w:hint="eastAsia"/>
      </w:rPr>
      <w:t xml:space="preserve"> </w:t>
    </w:r>
    <w:r>
      <w:rPr>
        <w:rFonts w:hint="eastAsia"/>
      </w:rPr>
      <w:t>共</w:t>
    </w:r>
    <w:r>
      <w:fldChar w:fldCharType="begin"/>
    </w:r>
    <w:r>
      <w:rPr>
        <w:rStyle w:val="a4"/>
      </w:rPr>
      <w:instrText xml:space="preserve"> NUMPAGES </w:instrText>
    </w:r>
    <w:r>
      <w:fldChar w:fldCharType="separate"/>
    </w:r>
    <w:r w:rsidR="009823F0">
      <w:rPr>
        <w:rStyle w:val="a4"/>
        <w:noProof/>
      </w:rPr>
      <w:t>33</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5C" w:rsidRDefault="00B8195C">
    <w:pPr>
      <w:pStyle w:val="a8"/>
      <w:rPr>
        <w:rFonts w:hint="eastAsia"/>
      </w:rPr>
    </w:pPr>
    <w:proofErr w:type="gramStart"/>
    <w:r>
      <w:rPr>
        <w:rFonts w:hint="eastAsia"/>
      </w:rPr>
      <w:t>x</w:t>
    </w:r>
    <w:r>
      <w:t>xx</w:t>
    </w:r>
    <w:proofErr w:type="gramEnd"/>
    <w:r>
      <w:rPr>
        <w:rFonts w:hint="eastAsia"/>
      </w:rPr>
      <w:tab/>
    </w:r>
    <w:r>
      <w:rPr>
        <w:rFonts w:hint="eastAsia"/>
      </w:rPr>
      <w:tab/>
    </w:r>
    <w:r>
      <w:t>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362A5"/>
    <w:multiLevelType w:val="multilevel"/>
    <w:tmpl w:val="095362A5"/>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A5F0031"/>
    <w:multiLevelType w:val="multilevel"/>
    <w:tmpl w:val="0A5F0031"/>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CA95B83"/>
    <w:multiLevelType w:val="multilevel"/>
    <w:tmpl w:val="0CA95B8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D036341"/>
    <w:multiLevelType w:val="multilevel"/>
    <w:tmpl w:val="0D036341"/>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EEC1F73"/>
    <w:multiLevelType w:val="multilevel"/>
    <w:tmpl w:val="0EEC1F73"/>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2AE5A39"/>
    <w:multiLevelType w:val="multilevel"/>
    <w:tmpl w:val="12AE5A39"/>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6974983"/>
    <w:multiLevelType w:val="multilevel"/>
    <w:tmpl w:val="16974983"/>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decimalFullWidth"/>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6CC3614"/>
    <w:multiLevelType w:val="multilevel"/>
    <w:tmpl w:val="16CC3614"/>
    <w:lvl w:ilvl="0">
      <w:start w:val="1"/>
      <w:numFmt w:val="bullet"/>
      <w:lvlText w:val=""/>
      <w:lvlJc w:val="left"/>
      <w:pPr>
        <w:tabs>
          <w:tab w:val="num" w:pos="760"/>
        </w:tabs>
        <w:ind w:left="760" w:hanging="420"/>
      </w:pPr>
      <w:rPr>
        <w:rFonts w:ascii="Wingdings" w:hAnsi="Wingdings" w:hint="default"/>
      </w:rPr>
    </w:lvl>
    <w:lvl w:ilvl="1">
      <w:start w:val="1"/>
      <w:numFmt w:val="bullet"/>
      <w:lvlText w:val=""/>
      <w:lvlJc w:val="left"/>
      <w:pPr>
        <w:tabs>
          <w:tab w:val="num" w:pos="1180"/>
        </w:tabs>
        <w:ind w:left="1180" w:hanging="420"/>
      </w:pPr>
      <w:rPr>
        <w:rFonts w:ascii="Wingdings" w:hAnsi="Wingdings" w:hint="default"/>
      </w:rPr>
    </w:lvl>
    <w:lvl w:ilvl="2">
      <w:start w:val="1"/>
      <w:numFmt w:val="bullet"/>
      <w:lvlText w:val=""/>
      <w:lvlJc w:val="left"/>
      <w:pPr>
        <w:tabs>
          <w:tab w:val="num" w:pos="1600"/>
        </w:tabs>
        <w:ind w:left="1600" w:hanging="420"/>
      </w:pPr>
      <w:rPr>
        <w:rFonts w:ascii="Wingdings" w:hAnsi="Wingdings" w:hint="default"/>
      </w:rPr>
    </w:lvl>
    <w:lvl w:ilvl="3">
      <w:start w:val="1"/>
      <w:numFmt w:val="bullet"/>
      <w:lvlText w:val=""/>
      <w:lvlJc w:val="left"/>
      <w:pPr>
        <w:tabs>
          <w:tab w:val="num" w:pos="2020"/>
        </w:tabs>
        <w:ind w:left="2020" w:hanging="420"/>
      </w:pPr>
      <w:rPr>
        <w:rFonts w:ascii="Wingdings" w:hAnsi="Wingdings" w:hint="default"/>
      </w:rPr>
    </w:lvl>
    <w:lvl w:ilvl="4">
      <w:start w:val="1"/>
      <w:numFmt w:val="bullet"/>
      <w:lvlText w:val=""/>
      <w:lvlJc w:val="left"/>
      <w:pPr>
        <w:tabs>
          <w:tab w:val="num" w:pos="2440"/>
        </w:tabs>
        <w:ind w:left="2440" w:hanging="420"/>
      </w:pPr>
      <w:rPr>
        <w:rFonts w:ascii="Wingdings" w:hAnsi="Wingdings" w:hint="default"/>
      </w:rPr>
    </w:lvl>
    <w:lvl w:ilvl="5">
      <w:start w:val="1"/>
      <w:numFmt w:val="bullet"/>
      <w:lvlText w:val=""/>
      <w:lvlJc w:val="left"/>
      <w:pPr>
        <w:tabs>
          <w:tab w:val="num" w:pos="2860"/>
        </w:tabs>
        <w:ind w:left="2860" w:hanging="420"/>
      </w:pPr>
      <w:rPr>
        <w:rFonts w:ascii="Wingdings" w:hAnsi="Wingdings" w:hint="default"/>
      </w:rPr>
    </w:lvl>
    <w:lvl w:ilvl="6">
      <w:start w:val="1"/>
      <w:numFmt w:val="bullet"/>
      <w:lvlText w:val=""/>
      <w:lvlJc w:val="left"/>
      <w:pPr>
        <w:tabs>
          <w:tab w:val="num" w:pos="3280"/>
        </w:tabs>
        <w:ind w:left="3280" w:hanging="420"/>
      </w:pPr>
      <w:rPr>
        <w:rFonts w:ascii="Wingdings" w:hAnsi="Wingdings" w:hint="default"/>
      </w:rPr>
    </w:lvl>
    <w:lvl w:ilvl="7">
      <w:start w:val="1"/>
      <w:numFmt w:val="bullet"/>
      <w:lvlText w:val=""/>
      <w:lvlJc w:val="left"/>
      <w:pPr>
        <w:tabs>
          <w:tab w:val="num" w:pos="3700"/>
        </w:tabs>
        <w:ind w:left="3700" w:hanging="420"/>
      </w:pPr>
      <w:rPr>
        <w:rFonts w:ascii="Wingdings" w:hAnsi="Wingdings" w:hint="default"/>
      </w:rPr>
    </w:lvl>
    <w:lvl w:ilvl="8">
      <w:start w:val="1"/>
      <w:numFmt w:val="bullet"/>
      <w:lvlText w:val=""/>
      <w:lvlJc w:val="left"/>
      <w:pPr>
        <w:tabs>
          <w:tab w:val="num" w:pos="4120"/>
        </w:tabs>
        <w:ind w:left="4120" w:hanging="420"/>
      </w:pPr>
      <w:rPr>
        <w:rFonts w:ascii="Wingdings" w:hAnsi="Wingdings" w:hint="default"/>
      </w:rPr>
    </w:lvl>
  </w:abstractNum>
  <w:abstractNum w:abstractNumId="8" w15:restartNumberingAfterBreak="0">
    <w:nsid w:val="16CE0DB2"/>
    <w:multiLevelType w:val="multilevel"/>
    <w:tmpl w:val="16CE0DB2"/>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173170CF"/>
    <w:multiLevelType w:val="multilevel"/>
    <w:tmpl w:val="173170CF"/>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1B542225"/>
    <w:multiLevelType w:val="multilevel"/>
    <w:tmpl w:val="1B542225"/>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1C6037AC"/>
    <w:multiLevelType w:val="multilevel"/>
    <w:tmpl w:val="1C6037AC"/>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1C8306EF"/>
    <w:multiLevelType w:val="multilevel"/>
    <w:tmpl w:val="1C8306EF"/>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202E2F5B"/>
    <w:multiLevelType w:val="multilevel"/>
    <w:tmpl w:val="202E2F5B"/>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0E953C0"/>
    <w:multiLevelType w:val="multilevel"/>
    <w:tmpl w:val="20E953C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22E55EA0"/>
    <w:multiLevelType w:val="multilevel"/>
    <w:tmpl w:val="22E55EA0"/>
    <w:lvl w:ilvl="0">
      <w:start w:val="1"/>
      <w:numFmt w:val="decimal"/>
      <w:lvlText w:val="%1)"/>
      <w:lvlJc w:val="left"/>
      <w:pPr>
        <w:tabs>
          <w:tab w:val="num" w:pos="845"/>
        </w:tabs>
        <w:ind w:left="845" w:hanging="420"/>
      </w:p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16" w15:restartNumberingAfterBreak="0">
    <w:nsid w:val="27E37227"/>
    <w:multiLevelType w:val="multilevel"/>
    <w:tmpl w:val="27E37227"/>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2C821FA7"/>
    <w:multiLevelType w:val="multilevel"/>
    <w:tmpl w:val="2C821FA7"/>
    <w:lvl w:ilvl="0">
      <w:start w:val="1"/>
      <w:numFmt w:val="decimalFullWidth"/>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2E953AEF"/>
    <w:multiLevelType w:val="multilevel"/>
    <w:tmpl w:val="2E953AEF"/>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F1E3D2A"/>
    <w:multiLevelType w:val="multilevel"/>
    <w:tmpl w:val="2F1E3D2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300A3F04"/>
    <w:multiLevelType w:val="multilevel"/>
    <w:tmpl w:val="300A3F04"/>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327D1B5B"/>
    <w:multiLevelType w:val="multilevel"/>
    <w:tmpl w:val="327D1B5B"/>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32C143B0"/>
    <w:multiLevelType w:val="multilevel"/>
    <w:tmpl w:val="32C143B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8F72209"/>
    <w:multiLevelType w:val="multilevel"/>
    <w:tmpl w:val="38F72209"/>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391B01C6"/>
    <w:multiLevelType w:val="multilevel"/>
    <w:tmpl w:val="391B01C6"/>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42295A8C"/>
    <w:multiLevelType w:val="multilevel"/>
    <w:tmpl w:val="42295A8C"/>
    <w:lvl w:ilvl="0">
      <w:start w:val="1"/>
      <w:numFmt w:val="decimal"/>
      <w:lvlText w:val="%1"/>
      <w:lvlJc w:val="left"/>
      <w:pPr>
        <w:tabs>
          <w:tab w:val="num" w:pos="432"/>
        </w:tabs>
        <w:ind w:left="432" w:hanging="432"/>
      </w:pPr>
    </w:lvl>
    <w:lvl w:ilvl="1">
      <w:start w:val="1"/>
      <w:numFmt w:val="decimal"/>
      <w:lvlText w:val="%1.%2"/>
      <w:lvlJc w:val="left"/>
      <w:pPr>
        <w:tabs>
          <w:tab w:val="num" w:pos="1001"/>
        </w:tabs>
        <w:ind w:left="1001"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3274"/>
        </w:tabs>
        <w:ind w:left="327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2FC004A"/>
    <w:multiLevelType w:val="multilevel"/>
    <w:tmpl w:val="42FC004A"/>
    <w:lvl w:ilvl="0">
      <w:start w:val="1"/>
      <w:numFmt w:val="bullet"/>
      <w:lvlText w:val=""/>
      <w:lvlJc w:val="left"/>
      <w:pPr>
        <w:tabs>
          <w:tab w:val="num" w:pos="1680"/>
        </w:tabs>
        <w:ind w:left="1680" w:hanging="420"/>
      </w:pPr>
      <w:rPr>
        <w:rFonts w:ascii="Wingdings" w:hAnsi="Wingdings" w:hint="default"/>
      </w:rPr>
    </w:lvl>
    <w:lvl w:ilvl="1">
      <w:start w:val="1"/>
      <w:numFmt w:val="bullet"/>
      <w:lvlText w:val=""/>
      <w:lvlJc w:val="left"/>
      <w:pPr>
        <w:tabs>
          <w:tab w:val="num" w:pos="2100"/>
        </w:tabs>
        <w:ind w:left="2100" w:hanging="420"/>
      </w:pPr>
      <w:rPr>
        <w:rFonts w:ascii="Wingdings" w:hAnsi="Wingdings" w:hint="default"/>
      </w:rPr>
    </w:lvl>
    <w:lvl w:ilvl="2">
      <w:start w:val="1"/>
      <w:numFmt w:val="bullet"/>
      <w:lvlText w:val=""/>
      <w:lvlJc w:val="left"/>
      <w:pPr>
        <w:tabs>
          <w:tab w:val="num" w:pos="2520"/>
        </w:tabs>
        <w:ind w:left="2520" w:hanging="420"/>
      </w:pPr>
      <w:rPr>
        <w:rFonts w:ascii="Wingdings" w:hAnsi="Wingdings" w:hint="default"/>
      </w:rPr>
    </w:lvl>
    <w:lvl w:ilvl="3">
      <w:start w:val="1"/>
      <w:numFmt w:val="bullet"/>
      <w:lvlText w:val=""/>
      <w:lvlJc w:val="left"/>
      <w:pPr>
        <w:tabs>
          <w:tab w:val="num" w:pos="2940"/>
        </w:tabs>
        <w:ind w:left="2940" w:hanging="420"/>
      </w:pPr>
      <w:rPr>
        <w:rFonts w:ascii="Wingdings" w:hAnsi="Wingdings" w:hint="default"/>
      </w:rPr>
    </w:lvl>
    <w:lvl w:ilvl="4">
      <w:start w:val="1"/>
      <w:numFmt w:val="bullet"/>
      <w:lvlText w:val=""/>
      <w:lvlJc w:val="left"/>
      <w:pPr>
        <w:tabs>
          <w:tab w:val="num" w:pos="3360"/>
        </w:tabs>
        <w:ind w:left="3360" w:hanging="420"/>
      </w:pPr>
      <w:rPr>
        <w:rFonts w:ascii="Wingdings" w:hAnsi="Wingdings" w:hint="default"/>
      </w:rPr>
    </w:lvl>
    <w:lvl w:ilvl="5">
      <w:start w:val="1"/>
      <w:numFmt w:val="bullet"/>
      <w:lvlText w:val=""/>
      <w:lvlJc w:val="left"/>
      <w:pPr>
        <w:tabs>
          <w:tab w:val="num" w:pos="3780"/>
        </w:tabs>
        <w:ind w:left="3780" w:hanging="420"/>
      </w:pPr>
      <w:rPr>
        <w:rFonts w:ascii="Wingdings" w:hAnsi="Wingdings" w:hint="default"/>
      </w:rPr>
    </w:lvl>
    <w:lvl w:ilvl="6">
      <w:start w:val="1"/>
      <w:numFmt w:val="bullet"/>
      <w:lvlText w:val=""/>
      <w:lvlJc w:val="left"/>
      <w:pPr>
        <w:tabs>
          <w:tab w:val="num" w:pos="4200"/>
        </w:tabs>
        <w:ind w:left="4200" w:hanging="420"/>
      </w:pPr>
      <w:rPr>
        <w:rFonts w:ascii="Wingdings" w:hAnsi="Wingdings" w:hint="default"/>
      </w:rPr>
    </w:lvl>
    <w:lvl w:ilvl="7">
      <w:start w:val="1"/>
      <w:numFmt w:val="bullet"/>
      <w:lvlText w:val=""/>
      <w:lvlJc w:val="left"/>
      <w:pPr>
        <w:tabs>
          <w:tab w:val="num" w:pos="4620"/>
        </w:tabs>
        <w:ind w:left="4620" w:hanging="420"/>
      </w:pPr>
      <w:rPr>
        <w:rFonts w:ascii="Wingdings" w:hAnsi="Wingdings" w:hint="default"/>
      </w:rPr>
    </w:lvl>
    <w:lvl w:ilvl="8">
      <w:start w:val="1"/>
      <w:numFmt w:val="bullet"/>
      <w:lvlText w:val=""/>
      <w:lvlJc w:val="left"/>
      <w:pPr>
        <w:tabs>
          <w:tab w:val="num" w:pos="5040"/>
        </w:tabs>
        <w:ind w:left="5040" w:hanging="420"/>
      </w:pPr>
      <w:rPr>
        <w:rFonts w:ascii="Wingdings" w:hAnsi="Wingdings" w:hint="default"/>
      </w:rPr>
    </w:lvl>
  </w:abstractNum>
  <w:abstractNum w:abstractNumId="27" w15:restartNumberingAfterBreak="0">
    <w:nsid w:val="44E40EE4"/>
    <w:multiLevelType w:val="multilevel"/>
    <w:tmpl w:val="44E40EE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5490647B"/>
    <w:multiLevelType w:val="multilevel"/>
    <w:tmpl w:val="5490647B"/>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54AA4055"/>
    <w:multiLevelType w:val="multilevel"/>
    <w:tmpl w:val="54AA4055"/>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54F454FE"/>
    <w:multiLevelType w:val="hybridMultilevel"/>
    <w:tmpl w:val="4D32D2AC"/>
    <w:lvl w:ilvl="0" w:tplc="6C3477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7760EB6"/>
    <w:multiLevelType w:val="multilevel"/>
    <w:tmpl w:val="57760EB6"/>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15:restartNumberingAfterBreak="0">
    <w:nsid w:val="58081F28"/>
    <w:multiLevelType w:val="singleLevel"/>
    <w:tmpl w:val="58081F28"/>
    <w:lvl w:ilvl="0">
      <w:start w:val="1"/>
      <w:numFmt w:val="decimal"/>
      <w:suff w:val="nothing"/>
      <w:lvlText w:val="（%1）"/>
      <w:lvlJc w:val="left"/>
    </w:lvl>
  </w:abstractNum>
  <w:abstractNum w:abstractNumId="33" w15:restartNumberingAfterBreak="0">
    <w:nsid w:val="5808209C"/>
    <w:multiLevelType w:val="singleLevel"/>
    <w:tmpl w:val="5808209C"/>
    <w:lvl w:ilvl="0">
      <w:start w:val="2"/>
      <w:numFmt w:val="decimal"/>
      <w:suff w:val="nothing"/>
      <w:lvlText w:val="（%1）"/>
      <w:lvlJc w:val="left"/>
    </w:lvl>
  </w:abstractNum>
  <w:abstractNum w:abstractNumId="34" w15:restartNumberingAfterBreak="0">
    <w:nsid w:val="5BB27DBA"/>
    <w:multiLevelType w:val="multilevel"/>
    <w:tmpl w:val="5BB27DB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5BB326B9"/>
    <w:multiLevelType w:val="multilevel"/>
    <w:tmpl w:val="5BB326B9"/>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15:restartNumberingAfterBreak="0">
    <w:nsid w:val="5DF84532"/>
    <w:multiLevelType w:val="multilevel"/>
    <w:tmpl w:val="5DF84532"/>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15:restartNumberingAfterBreak="0">
    <w:nsid w:val="604637EA"/>
    <w:multiLevelType w:val="multilevel"/>
    <w:tmpl w:val="604637E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8" w15:restartNumberingAfterBreak="0">
    <w:nsid w:val="609B6844"/>
    <w:multiLevelType w:val="multilevel"/>
    <w:tmpl w:val="609B684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666F0BC5"/>
    <w:multiLevelType w:val="multilevel"/>
    <w:tmpl w:val="666F0BC5"/>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0" w15:restartNumberingAfterBreak="0">
    <w:nsid w:val="67EF7BF8"/>
    <w:multiLevelType w:val="multilevel"/>
    <w:tmpl w:val="67EF7BF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1" w15:restartNumberingAfterBreak="0">
    <w:nsid w:val="6DB74C24"/>
    <w:multiLevelType w:val="hybridMultilevel"/>
    <w:tmpl w:val="D5D012DE"/>
    <w:lvl w:ilvl="0" w:tplc="3F9A5FD4">
      <w:start w:val="1"/>
      <w:numFmt w:val="decimal"/>
      <w:lvlText w:val="%1."/>
      <w:lvlJc w:val="left"/>
      <w:pPr>
        <w:ind w:left="780" w:hanging="360"/>
      </w:pPr>
      <w:rPr>
        <w:rFonts w:ascii="Arial" w:hAnsi="Arial" w:cs="Arial"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0E72C77"/>
    <w:multiLevelType w:val="multilevel"/>
    <w:tmpl w:val="70E72C77"/>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3" w15:restartNumberingAfterBreak="0">
    <w:nsid w:val="756A461E"/>
    <w:multiLevelType w:val="multilevel"/>
    <w:tmpl w:val="756A461E"/>
    <w:lvl w:ilvl="0">
      <w:start w:val="1"/>
      <w:numFmt w:val="decimal"/>
      <w:lvlText w:val="%1."/>
      <w:lvlJc w:val="left"/>
      <w:pPr>
        <w:tabs>
          <w:tab w:val="num" w:pos="840"/>
        </w:tabs>
        <w:ind w:left="840" w:hanging="420"/>
      </w:pPr>
    </w:lvl>
    <w:lvl w:ilvl="1">
      <w:start w:val="1"/>
      <w:numFmt w:val="decimal"/>
      <w:lvlText w:val="%2、"/>
      <w:lvlJc w:val="left"/>
      <w:pPr>
        <w:tabs>
          <w:tab w:val="num" w:pos="1200"/>
        </w:tabs>
        <w:ind w:left="1200" w:hanging="36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4" w15:restartNumberingAfterBreak="0">
    <w:nsid w:val="7D1443F4"/>
    <w:multiLevelType w:val="multilevel"/>
    <w:tmpl w:val="7D1443F4"/>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5" w15:restartNumberingAfterBreak="0">
    <w:nsid w:val="7D8362AD"/>
    <w:multiLevelType w:val="multilevel"/>
    <w:tmpl w:val="7D8362AD"/>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6" w15:restartNumberingAfterBreak="0">
    <w:nsid w:val="7DE87985"/>
    <w:multiLevelType w:val="multilevel"/>
    <w:tmpl w:val="7DE87985"/>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7" w15:restartNumberingAfterBreak="0">
    <w:nsid w:val="7FE70FC7"/>
    <w:multiLevelType w:val="multilevel"/>
    <w:tmpl w:val="7FE70FC7"/>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5"/>
  </w:num>
  <w:num w:numId="2">
    <w:abstractNumId w:val="7"/>
  </w:num>
  <w:num w:numId="3">
    <w:abstractNumId w:val="11"/>
  </w:num>
  <w:num w:numId="4">
    <w:abstractNumId w:val="2"/>
  </w:num>
  <w:num w:numId="5">
    <w:abstractNumId w:val="17"/>
  </w:num>
  <w:num w:numId="6">
    <w:abstractNumId w:val="43"/>
  </w:num>
  <w:num w:numId="7">
    <w:abstractNumId w:val="26"/>
  </w:num>
  <w:num w:numId="8">
    <w:abstractNumId w:val="14"/>
  </w:num>
  <w:num w:numId="9">
    <w:abstractNumId w:val="22"/>
  </w:num>
  <w:num w:numId="10">
    <w:abstractNumId w:val="0"/>
  </w:num>
  <w:num w:numId="11">
    <w:abstractNumId w:val="3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34"/>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num>
  <w:num w:numId="45">
    <w:abstractNumId w:val="33"/>
  </w:num>
  <w:num w:numId="46">
    <w:abstractNumId w:val="15"/>
  </w:num>
  <w:num w:numId="47">
    <w:abstractNumId w:val="4"/>
  </w:num>
  <w:num w:numId="48">
    <w:abstractNumId w:val="41"/>
  </w:num>
  <w:num w:numId="49">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唐铎月">
    <w15:presenceInfo w15:providerId="Windows Live" w15:userId="34cebbf1b71138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DA"/>
    <w:rsid w:val="004F3862"/>
    <w:rsid w:val="005237EE"/>
    <w:rsid w:val="005364E6"/>
    <w:rsid w:val="005455CB"/>
    <w:rsid w:val="0067233B"/>
    <w:rsid w:val="00695CD5"/>
    <w:rsid w:val="007328D6"/>
    <w:rsid w:val="008120DA"/>
    <w:rsid w:val="00945F9B"/>
    <w:rsid w:val="00961A45"/>
    <w:rsid w:val="009823F0"/>
    <w:rsid w:val="009E26C3"/>
    <w:rsid w:val="00B8195C"/>
    <w:rsid w:val="00CA4C20"/>
    <w:rsid w:val="00CC6F8D"/>
    <w:rsid w:val="00E501DB"/>
    <w:rsid w:val="00EE6F02"/>
    <w:rsid w:val="00F06D63"/>
    <w:rsid w:val="00FB6460"/>
    <w:rsid w:val="00FE5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DA355-A915-4721-9DD9-560C72CEC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0DA"/>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8120DA"/>
    <w:pPr>
      <w:keepNext/>
      <w:keepLines/>
      <w:numPr>
        <w:numId w:val="1"/>
      </w:numPr>
      <w:tabs>
        <w:tab w:val="left" w:pos="432"/>
      </w:tabs>
      <w:spacing w:before="340" w:after="330" w:line="578" w:lineRule="auto"/>
      <w:outlineLvl w:val="0"/>
    </w:pPr>
    <w:rPr>
      <w:b/>
      <w:bCs/>
      <w:kern w:val="44"/>
      <w:sz w:val="44"/>
      <w:szCs w:val="44"/>
    </w:rPr>
  </w:style>
  <w:style w:type="paragraph" w:styleId="2">
    <w:name w:val="heading 2"/>
    <w:basedOn w:val="a"/>
    <w:next w:val="a"/>
    <w:link w:val="2Char"/>
    <w:qFormat/>
    <w:rsid w:val="008120DA"/>
    <w:pPr>
      <w:keepNext/>
      <w:keepLines/>
      <w:numPr>
        <w:ilvl w:val="1"/>
        <w:numId w:val="1"/>
      </w:numPr>
      <w:tabs>
        <w:tab w:val="clear" w:pos="1001"/>
        <w:tab w:val="left" w:pos="576"/>
      </w:tabs>
      <w:spacing w:before="260" w:after="260" w:line="416" w:lineRule="auto"/>
      <w:ind w:left="576"/>
      <w:outlineLvl w:val="1"/>
    </w:pPr>
    <w:rPr>
      <w:rFonts w:ascii="Arial" w:eastAsia="黑体" w:hAnsi="Arial"/>
      <w:b/>
      <w:bCs/>
      <w:sz w:val="32"/>
      <w:szCs w:val="32"/>
    </w:rPr>
  </w:style>
  <w:style w:type="paragraph" w:styleId="3">
    <w:name w:val="heading 3"/>
    <w:basedOn w:val="a"/>
    <w:next w:val="a"/>
    <w:link w:val="3Char"/>
    <w:qFormat/>
    <w:rsid w:val="008120DA"/>
    <w:pPr>
      <w:keepNext/>
      <w:keepLines/>
      <w:numPr>
        <w:ilvl w:val="2"/>
        <w:numId w:val="1"/>
      </w:numPr>
      <w:tabs>
        <w:tab w:val="left" w:pos="720"/>
      </w:tabs>
      <w:spacing w:before="260" w:after="260" w:line="416" w:lineRule="auto"/>
      <w:outlineLvl w:val="2"/>
    </w:pPr>
    <w:rPr>
      <w:b/>
      <w:bCs/>
      <w:sz w:val="32"/>
      <w:szCs w:val="32"/>
    </w:rPr>
  </w:style>
  <w:style w:type="paragraph" w:styleId="4">
    <w:name w:val="heading 4"/>
    <w:basedOn w:val="a"/>
    <w:next w:val="a"/>
    <w:link w:val="4Char"/>
    <w:qFormat/>
    <w:rsid w:val="008120DA"/>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8120DA"/>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link w:val="6Char"/>
    <w:qFormat/>
    <w:rsid w:val="008120DA"/>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
    <w:next w:val="a"/>
    <w:link w:val="7Char"/>
    <w:qFormat/>
    <w:rsid w:val="008120DA"/>
    <w:pPr>
      <w:keepNext/>
      <w:keepLines/>
      <w:numPr>
        <w:ilvl w:val="6"/>
        <w:numId w:val="1"/>
      </w:numPr>
      <w:tabs>
        <w:tab w:val="left" w:pos="1296"/>
      </w:tabs>
      <w:spacing w:before="240" w:after="64" w:line="320" w:lineRule="auto"/>
      <w:outlineLvl w:val="6"/>
    </w:pPr>
    <w:rPr>
      <w:b/>
      <w:bCs/>
    </w:rPr>
  </w:style>
  <w:style w:type="paragraph" w:styleId="8">
    <w:name w:val="heading 8"/>
    <w:basedOn w:val="a"/>
    <w:next w:val="a"/>
    <w:link w:val="8Char"/>
    <w:qFormat/>
    <w:rsid w:val="008120DA"/>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
    <w:next w:val="a"/>
    <w:link w:val="9Char"/>
    <w:qFormat/>
    <w:rsid w:val="008120DA"/>
    <w:pPr>
      <w:keepNext/>
      <w:keepLines/>
      <w:numPr>
        <w:ilvl w:val="8"/>
        <w:numId w:val="1"/>
      </w:numPr>
      <w:tabs>
        <w:tab w:val="left" w:pos="1584"/>
      </w:tab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120DA"/>
    <w:rPr>
      <w:rFonts w:ascii="Times New Roman" w:eastAsia="宋体" w:hAnsi="Times New Roman" w:cs="Times New Roman"/>
      <w:b/>
      <w:bCs/>
      <w:kern w:val="44"/>
      <w:sz w:val="44"/>
      <w:szCs w:val="44"/>
    </w:rPr>
  </w:style>
  <w:style w:type="character" w:customStyle="1" w:styleId="2Char">
    <w:name w:val="标题 2 Char"/>
    <w:basedOn w:val="a0"/>
    <w:link w:val="2"/>
    <w:rsid w:val="008120DA"/>
    <w:rPr>
      <w:rFonts w:ascii="Arial" w:eastAsia="黑体" w:hAnsi="Arial" w:cs="Times New Roman"/>
      <w:b/>
      <w:bCs/>
      <w:sz w:val="32"/>
      <w:szCs w:val="32"/>
    </w:rPr>
  </w:style>
  <w:style w:type="character" w:customStyle="1" w:styleId="3Char">
    <w:name w:val="标题 3 Char"/>
    <w:basedOn w:val="a0"/>
    <w:link w:val="3"/>
    <w:rsid w:val="008120DA"/>
    <w:rPr>
      <w:rFonts w:ascii="Times New Roman" w:eastAsia="宋体" w:hAnsi="Times New Roman" w:cs="Times New Roman"/>
      <w:b/>
      <w:bCs/>
      <w:sz w:val="32"/>
      <w:szCs w:val="32"/>
    </w:rPr>
  </w:style>
  <w:style w:type="character" w:customStyle="1" w:styleId="4Char">
    <w:name w:val="标题 4 Char"/>
    <w:basedOn w:val="a0"/>
    <w:link w:val="4"/>
    <w:rsid w:val="008120DA"/>
    <w:rPr>
      <w:rFonts w:ascii="Arial" w:eastAsia="黑体" w:hAnsi="Arial" w:cs="Times New Roman"/>
      <w:b/>
      <w:bCs/>
      <w:sz w:val="28"/>
      <w:szCs w:val="28"/>
    </w:rPr>
  </w:style>
  <w:style w:type="character" w:customStyle="1" w:styleId="5Char">
    <w:name w:val="标题 5 Char"/>
    <w:basedOn w:val="a0"/>
    <w:link w:val="5"/>
    <w:rsid w:val="008120DA"/>
    <w:rPr>
      <w:rFonts w:ascii="Times New Roman" w:eastAsia="宋体" w:hAnsi="Times New Roman" w:cs="Times New Roman"/>
      <w:b/>
      <w:bCs/>
      <w:sz w:val="28"/>
      <w:szCs w:val="28"/>
    </w:rPr>
  </w:style>
  <w:style w:type="character" w:customStyle="1" w:styleId="6Char">
    <w:name w:val="标题 6 Char"/>
    <w:basedOn w:val="a0"/>
    <w:link w:val="6"/>
    <w:rsid w:val="008120DA"/>
    <w:rPr>
      <w:rFonts w:ascii="Arial" w:eastAsia="黑体" w:hAnsi="Arial" w:cs="Times New Roman"/>
      <w:b/>
      <w:bCs/>
      <w:sz w:val="24"/>
      <w:szCs w:val="24"/>
    </w:rPr>
  </w:style>
  <w:style w:type="character" w:customStyle="1" w:styleId="7Char">
    <w:name w:val="标题 7 Char"/>
    <w:basedOn w:val="a0"/>
    <w:link w:val="7"/>
    <w:rsid w:val="008120DA"/>
    <w:rPr>
      <w:rFonts w:ascii="Times New Roman" w:eastAsia="宋体" w:hAnsi="Times New Roman" w:cs="Times New Roman"/>
      <w:b/>
      <w:bCs/>
      <w:sz w:val="24"/>
      <w:szCs w:val="24"/>
    </w:rPr>
  </w:style>
  <w:style w:type="character" w:customStyle="1" w:styleId="8Char">
    <w:name w:val="标题 8 Char"/>
    <w:basedOn w:val="a0"/>
    <w:link w:val="8"/>
    <w:rsid w:val="008120DA"/>
    <w:rPr>
      <w:rFonts w:ascii="Arial" w:eastAsia="黑体" w:hAnsi="Arial" w:cs="Times New Roman"/>
      <w:sz w:val="24"/>
      <w:szCs w:val="24"/>
    </w:rPr>
  </w:style>
  <w:style w:type="character" w:customStyle="1" w:styleId="9Char">
    <w:name w:val="标题 9 Char"/>
    <w:basedOn w:val="a0"/>
    <w:link w:val="9"/>
    <w:rsid w:val="008120DA"/>
    <w:rPr>
      <w:rFonts w:ascii="Arial" w:eastAsia="黑体" w:hAnsi="Arial" w:cs="Times New Roman"/>
      <w:szCs w:val="21"/>
    </w:rPr>
  </w:style>
  <w:style w:type="character" w:styleId="a3">
    <w:name w:val="FollowedHyperlink"/>
    <w:rsid w:val="008120DA"/>
    <w:rPr>
      <w:color w:val="800080"/>
      <w:u w:val="single"/>
    </w:rPr>
  </w:style>
  <w:style w:type="character" w:styleId="a4">
    <w:name w:val="page number"/>
    <w:basedOn w:val="a0"/>
    <w:rsid w:val="008120DA"/>
  </w:style>
  <w:style w:type="character" w:styleId="a5">
    <w:name w:val="Hyperlink"/>
    <w:uiPriority w:val="99"/>
    <w:rsid w:val="008120DA"/>
    <w:rPr>
      <w:color w:val="0000FF"/>
      <w:u w:val="single"/>
    </w:rPr>
  </w:style>
  <w:style w:type="paragraph" w:styleId="60">
    <w:name w:val="toc 6"/>
    <w:basedOn w:val="a"/>
    <w:next w:val="a"/>
    <w:semiHidden/>
    <w:rsid w:val="008120DA"/>
    <w:pPr>
      <w:ind w:leftChars="1000" w:left="2100"/>
    </w:pPr>
  </w:style>
  <w:style w:type="paragraph" w:styleId="a6">
    <w:name w:val="Body Text Indent"/>
    <w:basedOn w:val="a"/>
    <w:link w:val="Char"/>
    <w:rsid w:val="008120DA"/>
    <w:pPr>
      <w:ind w:firstLine="420"/>
    </w:pPr>
  </w:style>
  <w:style w:type="character" w:customStyle="1" w:styleId="Char">
    <w:name w:val="正文文本缩进 Char"/>
    <w:basedOn w:val="a0"/>
    <w:link w:val="a6"/>
    <w:rsid w:val="008120DA"/>
    <w:rPr>
      <w:rFonts w:ascii="Times New Roman" w:eastAsia="宋体" w:hAnsi="Times New Roman" w:cs="Times New Roman"/>
      <w:sz w:val="24"/>
      <w:szCs w:val="24"/>
    </w:rPr>
  </w:style>
  <w:style w:type="character" w:customStyle="1" w:styleId="Char0">
    <w:name w:val="文档结构图 Char"/>
    <w:basedOn w:val="a0"/>
    <w:link w:val="a7"/>
    <w:semiHidden/>
    <w:rsid w:val="008120DA"/>
    <w:rPr>
      <w:rFonts w:ascii="Times New Roman" w:eastAsia="宋体" w:hAnsi="Times New Roman" w:cs="Times New Roman"/>
      <w:sz w:val="24"/>
      <w:szCs w:val="24"/>
      <w:shd w:val="clear" w:color="auto" w:fill="000080"/>
    </w:rPr>
  </w:style>
  <w:style w:type="paragraph" w:styleId="a7">
    <w:name w:val="Document Map"/>
    <w:basedOn w:val="a"/>
    <w:link w:val="Char0"/>
    <w:semiHidden/>
    <w:rsid w:val="008120DA"/>
    <w:pPr>
      <w:shd w:val="clear" w:color="auto" w:fill="000080"/>
    </w:pPr>
  </w:style>
  <w:style w:type="paragraph" w:styleId="a8">
    <w:name w:val="header"/>
    <w:basedOn w:val="a"/>
    <w:link w:val="Char1"/>
    <w:rsid w:val="008120D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rsid w:val="008120DA"/>
    <w:rPr>
      <w:rFonts w:ascii="Times New Roman" w:eastAsia="宋体" w:hAnsi="Times New Roman" w:cs="Times New Roman"/>
      <w:sz w:val="18"/>
      <w:szCs w:val="18"/>
    </w:rPr>
  </w:style>
  <w:style w:type="paragraph" w:styleId="a9">
    <w:name w:val="Plain Text"/>
    <w:basedOn w:val="a"/>
    <w:link w:val="Char2"/>
    <w:rsid w:val="008120DA"/>
    <w:pPr>
      <w:spacing w:line="240" w:lineRule="auto"/>
    </w:pPr>
    <w:rPr>
      <w:rFonts w:ascii="宋体" w:hAnsi="Courier New"/>
      <w:sz w:val="18"/>
      <w:szCs w:val="20"/>
    </w:rPr>
  </w:style>
  <w:style w:type="character" w:customStyle="1" w:styleId="Char2">
    <w:name w:val="纯文本 Char"/>
    <w:basedOn w:val="a0"/>
    <w:link w:val="a9"/>
    <w:rsid w:val="008120DA"/>
    <w:rPr>
      <w:rFonts w:ascii="宋体" w:eastAsia="宋体" w:hAnsi="Courier New" w:cs="Times New Roman"/>
      <w:sz w:val="18"/>
      <w:szCs w:val="20"/>
    </w:rPr>
  </w:style>
  <w:style w:type="paragraph" w:styleId="aa">
    <w:name w:val="footer"/>
    <w:basedOn w:val="a"/>
    <w:link w:val="Char3"/>
    <w:rsid w:val="008120DA"/>
    <w:pPr>
      <w:tabs>
        <w:tab w:val="center" w:pos="4153"/>
        <w:tab w:val="right" w:pos="8306"/>
      </w:tabs>
      <w:snapToGrid w:val="0"/>
      <w:spacing w:line="240" w:lineRule="auto"/>
      <w:jc w:val="left"/>
    </w:pPr>
    <w:rPr>
      <w:sz w:val="18"/>
      <w:szCs w:val="18"/>
    </w:rPr>
  </w:style>
  <w:style w:type="character" w:customStyle="1" w:styleId="Char3">
    <w:name w:val="页脚 Char"/>
    <w:basedOn w:val="a0"/>
    <w:link w:val="aa"/>
    <w:rsid w:val="008120DA"/>
    <w:rPr>
      <w:rFonts w:ascii="Times New Roman" w:eastAsia="宋体" w:hAnsi="Times New Roman" w:cs="Times New Roman"/>
      <w:sz w:val="18"/>
      <w:szCs w:val="18"/>
    </w:rPr>
  </w:style>
  <w:style w:type="paragraph" w:styleId="ab">
    <w:name w:val="Normal Indent"/>
    <w:basedOn w:val="a"/>
    <w:rsid w:val="008120DA"/>
    <w:pPr>
      <w:ind w:firstLineChars="200" w:firstLine="420"/>
    </w:pPr>
  </w:style>
  <w:style w:type="paragraph" w:styleId="20">
    <w:name w:val="Body Text Indent 2"/>
    <w:basedOn w:val="a"/>
    <w:link w:val="2Char0"/>
    <w:rsid w:val="008120DA"/>
    <w:pPr>
      <w:ind w:left="420" w:firstLine="420"/>
    </w:pPr>
  </w:style>
  <w:style w:type="character" w:customStyle="1" w:styleId="2Char0">
    <w:name w:val="正文文本缩进 2 Char"/>
    <w:basedOn w:val="a0"/>
    <w:link w:val="20"/>
    <w:rsid w:val="008120DA"/>
    <w:rPr>
      <w:rFonts w:ascii="Times New Roman" w:eastAsia="宋体" w:hAnsi="Times New Roman" w:cs="Times New Roman"/>
      <w:sz w:val="24"/>
      <w:szCs w:val="24"/>
    </w:rPr>
  </w:style>
  <w:style w:type="paragraph" w:styleId="30">
    <w:name w:val="toc 3"/>
    <w:basedOn w:val="a"/>
    <w:next w:val="a"/>
    <w:uiPriority w:val="39"/>
    <w:rsid w:val="008120DA"/>
    <w:pPr>
      <w:ind w:leftChars="400" w:left="840"/>
    </w:pPr>
  </w:style>
  <w:style w:type="paragraph" w:styleId="ac">
    <w:name w:val="Body Text"/>
    <w:basedOn w:val="a"/>
    <w:link w:val="Char4"/>
    <w:rsid w:val="008120DA"/>
    <w:pPr>
      <w:spacing w:after="120"/>
    </w:pPr>
  </w:style>
  <w:style w:type="character" w:customStyle="1" w:styleId="Char4">
    <w:name w:val="正文文本 Char"/>
    <w:basedOn w:val="a0"/>
    <w:link w:val="ac"/>
    <w:rsid w:val="008120DA"/>
    <w:rPr>
      <w:rFonts w:ascii="Times New Roman" w:eastAsia="宋体" w:hAnsi="Times New Roman" w:cs="Times New Roman"/>
      <w:sz w:val="24"/>
      <w:szCs w:val="24"/>
    </w:rPr>
  </w:style>
  <w:style w:type="paragraph" w:styleId="31">
    <w:name w:val="Body Text Indent 3"/>
    <w:basedOn w:val="a"/>
    <w:link w:val="3Char0"/>
    <w:rsid w:val="008120DA"/>
    <w:pPr>
      <w:ind w:leftChars="142" w:left="341" w:firstLineChars="200" w:firstLine="480"/>
    </w:pPr>
  </w:style>
  <w:style w:type="character" w:customStyle="1" w:styleId="3Char0">
    <w:name w:val="正文文本缩进 3 Char"/>
    <w:basedOn w:val="a0"/>
    <w:link w:val="31"/>
    <w:rsid w:val="008120DA"/>
    <w:rPr>
      <w:rFonts w:ascii="Times New Roman" w:eastAsia="宋体" w:hAnsi="Times New Roman" w:cs="Times New Roman"/>
      <w:sz w:val="24"/>
      <w:szCs w:val="24"/>
    </w:rPr>
  </w:style>
  <w:style w:type="paragraph" w:styleId="10">
    <w:name w:val="toc 1"/>
    <w:basedOn w:val="a"/>
    <w:next w:val="a"/>
    <w:uiPriority w:val="39"/>
    <w:rsid w:val="008120DA"/>
    <w:rPr>
      <w:b/>
      <w:bCs/>
    </w:rPr>
  </w:style>
  <w:style w:type="paragraph" w:styleId="ad">
    <w:name w:val="Balloon Text"/>
    <w:basedOn w:val="a"/>
    <w:link w:val="Char5"/>
    <w:semiHidden/>
    <w:rsid w:val="008120DA"/>
    <w:rPr>
      <w:sz w:val="18"/>
      <w:szCs w:val="18"/>
    </w:rPr>
  </w:style>
  <w:style w:type="character" w:customStyle="1" w:styleId="Char5">
    <w:name w:val="批注框文本 Char"/>
    <w:basedOn w:val="a0"/>
    <w:link w:val="ad"/>
    <w:semiHidden/>
    <w:rsid w:val="008120DA"/>
    <w:rPr>
      <w:rFonts w:ascii="Times New Roman" w:eastAsia="宋体" w:hAnsi="Times New Roman" w:cs="Times New Roman"/>
      <w:sz w:val="18"/>
      <w:szCs w:val="18"/>
    </w:rPr>
  </w:style>
  <w:style w:type="paragraph" w:styleId="21">
    <w:name w:val="toc 2"/>
    <w:basedOn w:val="a"/>
    <w:next w:val="a"/>
    <w:uiPriority w:val="39"/>
    <w:rsid w:val="008120DA"/>
    <w:pPr>
      <w:ind w:leftChars="200" w:left="420"/>
    </w:pPr>
  </w:style>
  <w:style w:type="paragraph" w:styleId="22">
    <w:name w:val="List 2"/>
    <w:basedOn w:val="a"/>
    <w:rsid w:val="008120DA"/>
    <w:pPr>
      <w:spacing w:line="240" w:lineRule="auto"/>
      <w:ind w:left="840" w:hanging="420"/>
    </w:pPr>
    <w:rPr>
      <w:rFonts w:ascii="Arial" w:hAnsi="Arial"/>
      <w:szCs w:val="20"/>
    </w:rPr>
  </w:style>
  <w:style w:type="paragraph" w:customStyle="1" w:styleId="TOC-title">
    <w:name w:val="TOC-title"/>
    <w:basedOn w:val="a"/>
    <w:rsid w:val="008120DA"/>
    <w:pPr>
      <w:widowControl/>
      <w:spacing w:before="240" w:after="60" w:line="240" w:lineRule="auto"/>
      <w:jc w:val="center"/>
    </w:pPr>
    <w:rPr>
      <w:b/>
      <w:caps/>
      <w:kern w:val="0"/>
      <w:szCs w:val="20"/>
      <w:lang w:val="en-US" w:eastAsia="zh-CN"/>
    </w:rPr>
  </w:style>
  <w:style w:type="paragraph" w:customStyle="1" w:styleId="Word4095Null">
    <w:name w:val="Word4095Null"/>
    <w:rsid w:val="008120DA"/>
    <w:rPr>
      <w:rFonts w:ascii="New York" w:eastAsia="宋体" w:hAnsi="New York" w:cs="Times New Roman"/>
      <w:kern w:val="0"/>
      <w:sz w:val="20"/>
      <w:szCs w:val="20"/>
    </w:rPr>
  </w:style>
  <w:style w:type="paragraph" w:customStyle="1" w:styleId="40">
    <w:name w:val="样式4"/>
    <w:basedOn w:val="4"/>
    <w:rsid w:val="008120DA"/>
    <w:pPr>
      <w:numPr>
        <w:ilvl w:val="0"/>
        <w:numId w:val="0"/>
      </w:numPr>
      <w:spacing w:line="374" w:lineRule="auto"/>
      <w:ind w:left="864" w:hanging="864"/>
    </w:pPr>
  </w:style>
  <w:style w:type="paragraph" w:customStyle="1" w:styleId="11">
    <w:name w:val="样式1"/>
    <w:basedOn w:val="5"/>
    <w:rsid w:val="008120DA"/>
    <w:pPr>
      <w:numPr>
        <w:numId w:val="2"/>
      </w:numPr>
      <w:tabs>
        <w:tab w:val="left" w:pos="1008"/>
        <w:tab w:val="left" w:pos="2440"/>
      </w:tabs>
      <w:spacing w:line="374" w:lineRule="auto"/>
    </w:pPr>
  </w:style>
  <w:style w:type="paragraph" w:customStyle="1" w:styleId="32">
    <w:name w:val="样式3"/>
    <w:basedOn w:val="5"/>
    <w:rsid w:val="008120DA"/>
    <w:pPr>
      <w:numPr>
        <w:numId w:val="3"/>
      </w:numPr>
      <w:tabs>
        <w:tab w:val="left" w:pos="1008"/>
      </w:tabs>
      <w:spacing w:line="374" w:lineRule="auto"/>
    </w:pPr>
  </w:style>
  <w:style w:type="paragraph" w:customStyle="1" w:styleId="23">
    <w:name w:val="样式2"/>
    <w:basedOn w:val="5"/>
    <w:rsid w:val="008120DA"/>
    <w:pPr>
      <w:numPr>
        <w:numId w:val="4"/>
      </w:numPr>
      <w:tabs>
        <w:tab w:val="left" w:pos="1008"/>
      </w:tabs>
      <w:spacing w:line="374" w:lineRule="auto"/>
    </w:pPr>
  </w:style>
  <w:style w:type="paragraph" w:customStyle="1" w:styleId="ae">
    <w:name w:val="表格"/>
    <w:next w:val="a"/>
    <w:rsid w:val="008120DA"/>
    <w:pPr>
      <w:jc w:val="center"/>
      <w:textAlignment w:val="center"/>
    </w:pPr>
    <w:rPr>
      <w:rFonts w:ascii="宋体" w:eastAsia="宋体" w:hAnsi="Times New Roman" w:cs="Times New Roman"/>
      <w:kern w:val="0"/>
      <w:sz w:val="20"/>
      <w:szCs w:val="21"/>
    </w:rPr>
  </w:style>
  <w:style w:type="paragraph" w:customStyle="1" w:styleId="af">
    <w:name w:val="楷体正文缩进"/>
    <w:basedOn w:val="ab"/>
    <w:rsid w:val="008120DA"/>
    <w:pPr>
      <w:adjustRightInd w:val="0"/>
      <w:ind w:right="-74" w:firstLineChars="0" w:firstLine="425"/>
      <w:textAlignment w:val="baseline"/>
    </w:pPr>
    <w:rPr>
      <w:rFonts w:eastAsia="楷体_GB2312"/>
      <w:kern w:val="0"/>
      <w:szCs w:val="20"/>
    </w:rPr>
  </w:style>
  <w:style w:type="paragraph" w:styleId="af0">
    <w:name w:val="Revision"/>
    <w:hidden/>
    <w:uiPriority w:val="99"/>
    <w:unhideWhenUsed/>
    <w:rsid w:val="008120DA"/>
    <w:rPr>
      <w:rFonts w:ascii="Times New Roman" w:eastAsia="宋体" w:hAnsi="Times New Roman" w:cs="Times New Roman"/>
      <w:sz w:val="24"/>
      <w:szCs w:val="24"/>
    </w:rPr>
  </w:style>
  <w:style w:type="table" w:styleId="af1">
    <w:name w:val="Table Grid"/>
    <w:basedOn w:val="a1"/>
    <w:uiPriority w:val="59"/>
    <w:rsid w:val="008120DA"/>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5237EE"/>
    <w:pPr>
      <w:spacing w:line="240" w:lineRule="auto"/>
      <w:ind w:firstLineChars="200" w:firstLine="420"/>
    </w:pPr>
    <w:rPr>
      <w:rFonts w:asciiTheme="minorHAnsi" w:eastAsiaTheme="minorEastAsia" w:hAnsiTheme="minorHAnsi" w:cstheme="minorBidi"/>
      <w:sz w:val="21"/>
      <w:szCs w:val="22"/>
    </w:rPr>
  </w:style>
  <w:style w:type="table" w:styleId="af3">
    <w:name w:val="Grid Table Light"/>
    <w:basedOn w:val="a1"/>
    <w:uiPriority w:val="40"/>
    <w:rsid w:val="004F38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4F38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1"/>
    <w:uiPriority w:val="42"/>
    <w:rsid w:val="004F38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3">
    <w:name w:val="Plain Table 3"/>
    <w:basedOn w:val="a1"/>
    <w:uiPriority w:val="43"/>
    <w:rsid w:val="004F38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4F38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CC6F8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983881">
      <w:bodyDiv w:val="1"/>
      <w:marLeft w:val="0"/>
      <w:marRight w:val="0"/>
      <w:marTop w:val="0"/>
      <w:marBottom w:val="0"/>
      <w:divBdr>
        <w:top w:val="none" w:sz="0" w:space="0" w:color="auto"/>
        <w:left w:val="none" w:sz="0" w:space="0" w:color="auto"/>
        <w:bottom w:val="none" w:sz="0" w:space="0" w:color="auto"/>
        <w:right w:val="none" w:sz="0" w:space="0" w:color="auto"/>
      </w:divBdr>
      <w:divsChild>
        <w:div w:id="878590604">
          <w:marLeft w:val="0"/>
          <w:marRight w:val="0"/>
          <w:marTop w:val="300"/>
          <w:marBottom w:val="180"/>
          <w:divBdr>
            <w:top w:val="none" w:sz="0" w:space="0" w:color="auto"/>
            <w:left w:val="none" w:sz="0" w:space="0" w:color="auto"/>
            <w:bottom w:val="none" w:sz="0" w:space="0" w:color="auto"/>
            <w:right w:val="none" w:sz="0" w:space="0" w:color="auto"/>
          </w:divBdr>
        </w:div>
        <w:div w:id="609364495">
          <w:marLeft w:val="0"/>
          <w:marRight w:val="0"/>
          <w:marTop w:val="0"/>
          <w:marBottom w:val="225"/>
          <w:divBdr>
            <w:top w:val="none" w:sz="0" w:space="0" w:color="auto"/>
            <w:left w:val="none" w:sz="0" w:space="0" w:color="auto"/>
            <w:bottom w:val="none" w:sz="0" w:space="0" w:color="auto"/>
            <w:right w:val="none" w:sz="0" w:space="0" w:color="auto"/>
          </w:divBdr>
        </w:div>
        <w:div w:id="454446699">
          <w:marLeft w:val="0"/>
          <w:marRight w:val="0"/>
          <w:marTop w:val="0"/>
          <w:marBottom w:val="0"/>
          <w:divBdr>
            <w:top w:val="none" w:sz="0" w:space="0" w:color="auto"/>
            <w:left w:val="none" w:sz="0" w:space="0" w:color="auto"/>
            <w:bottom w:val="none" w:sz="0" w:space="0" w:color="auto"/>
            <w:right w:val="none" w:sz="0" w:space="0" w:color="auto"/>
          </w:divBdr>
        </w:div>
        <w:div w:id="188571570">
          <w:marLeft w:val="0"/>
          <w:marRight w:val="0"/>
          <w:marTop w:val="0"/>
          <w:marBottom w:val="0"/>
          <w:divBdr>
            <w:top w:val="none" w:sz="0" w:space="0" w:color="auto"/>
            <w:left w:val="none" w:sz="0" w:space="0" w:color="auto"/>
            <w:bottom w:val="none" w:sz="0" w:space="0" w:color="auto"/>
            <w:right w:val="none" w:sz="0" w:space="0" w:color="auto"/>
          </w:divBdr>
        </w:div>
        <w:div w:id="1667976095">
          <w:marLeft w:val="0"/>
          <w:marRight w:val="0"/>
          <w:marTop w:val="0"/>
          <w:marBottom w:val="0"/>
          <w:divBdr>
            <w:top w:val="none" w:sz="0" w:space="0" w:color="auto"/>
            <w:left w:val="none" w:sz="0" w:space="0" w:color="auto"/>
            <w:bottom w:val="none" w:sz="0" w:space="0" w:color="auto"/>
            <w:right w:val="none" w:sz="0" w:space="0" w:color="auto"/>
          </w:divBdr>
        </w:div>
        <w:div w:id="673649545">
          <w:marLeft w:val="0"/>
          <w:marRight w:val="0"/>
          <w:marTop w:val="0"/>
          <w:marBottom w:val="0"/>
          <w:divBdr>
            <w:top w:val="none" w:sz="0" w:space="0" w:color="auto"/>
            <w:left w:val="none" w:sz="0" w:space="0" w:color="auto"/>
            <w:bottom w:val="none" w:sz="0" w:space="0" w:color="auto"/>
            <w:right w:val="none" w:sz="0" w:space="0" w:color="auto"/>
          </w:divBdr>
        </w:div>
        <w:div w:id="75330059">
          <w:marLeft w:val="0"/>
          <w:marRight w:val="0"/>
          <w:marTop w:val="0"/>
          <w:marBottom w:val="0"/>
          <w:divBdr>
            <w:top w:val="none" w:sz="0" w:space="0" w:color="auto"/>
            <w:left w:val="none" w:sz="0" w:space="0" w:color="auto"/>
            <w:bottom w:val="none" w:sz="0" w:space="0" w:color="auto"/>
            <w:right w:val="none" w:sz="0" w:space="0" w:color="auto"/>
          </w:divBdr>
        </w:div>
        <w:div w:id="684014096">
          <w:marLeft w:val="0"/>
          <w:marRight w:val="0"/>
          <w:marTop w:val="0"/>
          <w:marBottom w:val="0"/>
          <w:divBdr>
            <w:top w:val="none" w:sz="0" w:space="0" w:color="auto"/>
            <w:left w:val="none" w:sz="0" w:space="0" w:color="auto"/>
            <w:bottom w:val="none" w:sz="0" w:space="0" w:color="auto"/>
            <w:right w:val="none" w:sz="0" w:space="0" w:color="auto"/>
          </w:divBdr>
        </w:div>
        <w:div w:id="289628504">
          <w:marLeft w:val="0"/>
          <w:marRight w:val="0"/>
          <w:marTop w:val="0"/>
          <w:marBottom w:val="0"/>
          <w:divBdr>
            <w:top w:val="none" w:sz="0" w:space="0" w:color="auto"/>
            <w:left w:val="none" w:sz="0" w:space="0" w:color="auto"/>
            <w:bottom w:val="none" w:sz="0" w:space="0" w:color="auto"/>
            <w:right w:val="none" w:sz="0" w:space="0" w:color="auto"/>
          </w:divBdr>
        </w:div>
        <w:div w:id="278149658">
          <w:marLeft w:val="0"/>
          <w:marRight w:val="0"/>
          <w:marTop w:val="0"/>
          <w:marBottom w:val="0"/>
          <w:divBdr>
            <w:top w:val="none" w:sz="0" w:space="0" w:color="auto"/>
            <w:left w:val="none" w:sz="0" w:space="0" w:color="auto"/>
            <w:bottom w:val="none" w:sz="0" w:space="0" w:color="auto"/>
            <w:right w:val="none" w:sz="0" w:space="0" w:color="auto"/>
          </w:divBdr>
        </w:div>
        <w:div w:id="203904663">
          <w:marLeft w:val="0"/>
          <w:marRight w:val="0"/>
          <w:marTop w:val="0"/>
          <w:marBottom w:val="0"/>
          <w:divBdr>
            <w:top w:val="none" w:sz="0" w:space="0" w:color="auto"/>
            <w:left w:val="none" w:sz="0" w:space="0" w:color="auto"/>
            <w:bottom w:val="none" w:sz="0" w:space="0" w:color="auto"/>
            <w:right w:val="none" w:sz="0" w:space="0" w:color="auto"/>
          </w:divBdr>
        </w:div>
        <w:div w:id="169755358">
          <w:marLeft w:val="0"/>
          <w:marRight w:val="0"/>
          <w:marTop w:val="0"/>
          <w:marBottom w:val="0"/>
          <w:divBdr>
            <w:top w:val="none" w:sz="0" w:space="0" w:color="auto"/>
            <w:left w:val="none" w:sz="0" w:space="0" w:color="auto"/>
            <w:bottom w:val="none" w:sz="0" w:space="0" w:color="auto"/>
            <w:right w:val="none" w:sz="0" w:space="0" w:color="auto"/>
          </w:divBdr>
        </w:div>
        <w:div w:id="1695380252">
          <w:marLeft w:val="0"/>
          <w:marRight w:val="0"/>
          <w:marTop w:val="0"/>
          <w:marBottom w:val="0"/>
          <w:divBdr>
            <w:top w:val="none" w:sz="0" w:space="0" w:color="auto"/>
            <w:left w:val="none" w:sz="0" w:space="0" w:color="auto"/>
            <w:bottom w:val="none" w:sz="0" w:space="0" w:color="auto"/>
            <w:right w:val="none" w:sz="0" w:space="0" w:color="auto"/>
          </w:divBdr>
        </w:div>
        <w:div w:id="429929261">
          <w:marLeft w:val="0"/>
          <w:marRight w:val="0"/>
          <w:marTop w:val="0"/>
          <w:marBottom w:val="0"/>
          <w:divBdr>
            <w:top w:val="none" w:sz="0" w:space="0" w:color="auto"/>
            <w:left w:val="none" w:sz="0" w:space="0" w:color="auto"/>
            <w:bottom w:val="none" w:sz="0" w:space="0" w:color="auto"/>
            <w:right w:val="none" w:sz="0" w:space="0" w:color="auto"/>
          </w:divBdr>
        </w:div>
        <w:div w:id="1315721064">
          <w:marLeft w:val="0"/>
          <w:marRight w:val="0"/>
          <w:marTop w:val="0"/>
          <w:marBottom w:val="0"/>
          <w:divBdr>
            <w:top w:val="none" w:sz="0" w:space="0" w:color="auto"/>
            <w:left w:val="none" w:sz="0" w:space="0" w:color="auto"/>
            <w:bottom w:val="none" w:sz="0" w:space="0" w:color="auto"/>
            <w:right w:val="none" w:sz="0" w:space="0" w:color="auto"/>
          </w:divBdr>
        </w:div>
        <w:div w:id="1448542438">
          <w:marLeft w:val="0"/>
          <w:marRight w:val="0"/>
          <w:marTop w:val="0"/>
          <w:marBottom w:val="0"/>
          <w:divBdr>
            <w:top w:val="none" w:sz="0" w:space="0" w:color="auto"/>
            <w:left w:val="none" w:sz="0" w:space="0" w:color="auto"/>
            <w:bottom w:val="none" w:sz="0" w:space="0" w:color="auto"/>
            <w:right w:val="none" w:sz="0" w:space="0" w:color="auto"/>
          </w:divBdr>
        </w:div>
        <w:div w:id="128787486">
          <w:marLeft w:val="0"/>
          <w:marRight w:val="0"/>
          <w:marTop w:val="0"/>
          <w:marBottom w:val="0"/>
          <w:divBdr>
            <w:top w:val="none" w:sz="0" w:space="0" w:color="auto"/>
            <w:left w:val="none" w:sz="0" w:space="0" w:color="auto"/>
            <w:bottom w:val="none" w:sz="0" w:space="0" w:color="auto"/>
            <w:right w:val="none" w:sz="0" w:space="0" w:color="auto"/>
          </w:divBdr>
        </w:div>
        <w:div w:id="640960964">
          <w:marLeft w:val="0"/>
          <w:marRight w:val="0"/>
          <w:marTop w:val="0"/>
          <w:marBottom w:val="0"/>
          <w:divBdr>
            <w:top w:val="none" w:sz="0" w:space="0" w:color="auto"/>
            <w:left w:val="none" w:sz="0" w:space="0" w:color="auto"/>
            <w:bottom w:val="none" w:sz="0" w:space="0" w:color="auto"/>
            <w:right w:val="none" w:sz="0" w:space="0" w:color="auto"/>
          </w:divBdr>
        </w:div>
        <w:div w:id="2113814112">
          <w:marLeft w:val="0"/>
          <w:marRight w:val="0"/>
          <w:marTop w:val="0"/>
          <w:marBottom w:val="0"/>
          <w:divBdr>
            <w:top w:val="none" w:sz="0" w:space="0" w:color="auto"/>
            <w:left w:val="none" w:sz="0" w:space="0" w:color="auto"/>
            <w:bottom w:val="none" w:sz="0" w:space="0" w:color="auto"/>
            <w:right w:val="none" w:sz="0" w:space="0" w:color="auto"/>
          </w:divBdr>
        </w:div>
        <w:div w:id="165481717">
          <w:marLeft w:val="0"/>
          <w:marRight w:val="0"/>
          <w:marTop w:val="0"/>
          <w:marBottom w:val="0"/>
          <w:divBdr>
            <w:top w:val="none" w:sz="0" w:space="0" w:color="auto"/>
            <w:left w:val="none" w:sz="0" w:space="0" w:color="auto"/>
            <w:bottom w:val="none" w:sz="0" w:space="0" w:color="auto"/>
            <w:right w:val="none" w:sz="0" w:space="0" w:color="auto"/>
          </w:divBdr>
        </w:div>
        <w:div w:id="735468688">
          <w:marLeft w:val="0"/>
          <w:marRight w:val="0"/>
          <w:marTop w:val="0"/>
          <w:marBottom w:val="0"/>
          <w:divBdr>
            <w:top w:val="none" w:sz="0" w:space="0" w:color="auto"/>
            <w:left w:val="none" w:sz="0" w:space="0" w:color="auto"/>
            <w:bottom w:val="none" w:sz="0" w:space="0" w:color="auto"/>
            <w:right w:val="none" w:sz="0" w:space="0" w:color="auto"/>
          </w:divBdr>
        </w:div>
        <w:div w:id="763919043">
          <w:marLeft w:val="0"/>
          <w:marRight w:val="0"/>
          <w:marTop w:val="0"/>
          <w:marBottom w:val="0"/>
          <w:divBdr>
            <w:top w:val="none" w:sz="0" w:space="0" w:color="auto"/>
            <w:left w:val="none" w:sz="0" w:space="0" w:color="auto"/>
            <w:bottom w:val="none" w:sz="0" w:space="0" w:color="auto"/>
            <w:right w:val="none" w:sz="0" w:space="0" w:color="auto"/>
          </w:divBdr>
        </w:div>
        <w:div w:id="848249556">
          <w:marLeft w:val="0"/>
          <w:marRight w:val="0"/>
          <w:marTop w:val="0"/>
          <w:marBottom w:val="0"/>
          <w:divBdr>
            <w:top w:val="none" w:sz="0" w:space="0" w:color="auto"/>
            <w:left w:val="none" w:sz="0" w:space="0" w:color="auto"/>
            <w:bottom w:val="none" w:sz="0" w:space="0" w:color="auto"/>
            <w:right w:val="none" w:sz="0" w:space="0" w:color="auto"/>
          </w:divBdr>
        </w:div>
        <w:div w:id="1670719348">
          <w:marLeft w:val="0"/>
          <w:marRight w:val="0"/>
          <w:marTop w:val="0"/>
          <w:marBottom w:val="0"/>
          <w:divBdr>
            <w:top w:val="none" w:sz="0" w:space="0" w:color="auto"/>
            <w:left w:val="none" w:sz="0" w:space="0" w:color="auto"/>
            <w:bottom w:val="none" w:sz="0" w:space="0" w:color="auto"/>
            <w:right w:val="none" w:sz="0" w:space="0" w:color="auto"/>
          </w:divBdr>
        </w:div>
        <w:div w:id="691347143">
          <w:marLeft w:val="0"/>
          <w:marRight w:val="0"/>
          <w:marTop w:val="0"/>
          <w:marBottom w:val="0"/>
          <w:divBdr>
            <w:top w:val="none" w:sz="0" w:space="0" w:color="auto"/>
            <w:left w:val="none" w:sz="0" w:space="0" w:color="auto"/>
            <w:bottom w:val="none" w:sz="0" w:space="0" w:color="auto"/>
            <w:right w:val="none" w:sz="0" w:space="0" w:color="auto"/>
          </w:divBdr>
        </w:div>
        <w:div w:id="1033535357">
          <w:marLeft w:val="0"/>
          <w:marRight w:val="0"/>
          <w:marTop w:val="0"/>
          <w:marBottom w:val="0"/>
          <w:divBdr>
            <w:top w:val="none" w:sz="0" w:space="0" w:color="auto"/>
            <w:left w:val="none" w:sz="0" w:space="0" w:color="auto"/>
            <w:bottom w:val="none" w:sz="0" w:space="0" w:color="auto"/>
            <w:right w:val="none" w:sz="0" w:space="0" w:color="auto"/>
          </w:divBdr>
        </w:div>
        <w:div w:id="2102750239">
          <w:marLeft w:val="0"/>
          <w:marRight w:val="0"/>
          <w:marTop w:val="0"/>
          <w:marBottom w:val="0"/>
          <w:divBdr>
            <w:top w:val="none" w:sz="0" w:space="0" w:color="auto"/>
            <w:left w:val="none" w:sz="0" w:space="0" w:color="auto"/>
            <w:bottom w:val="none" w:sz="0" w:space="0" w:color="auto"/>
            <w:right w:val="none" w:sz="0" w:space="0" w:color="auto"/>
          </w:divBdr>
        </w:div>
        <w:div w:id="152992272">
          <w:marLeft w:val="0"/>
          <w:marRight w:val="0"/>
          <w:marTop w:val="0"/>
          <w:marBottom w:val="0"/>
          <w:divBdr>
            <w:top w:val="none" w:sz="0" w:space="0" w:color="auto"/>
            <w:left w:val="none" w:sz="0" w:space="0" w:color="auto"/>
            <w:bottom w:val="none" w:sz="0" w:space="0" w:color="auto"/>
            <w:right w:val="none" w:sz="0" w:space="0" w:color="auto"/>
          </w:divBdr>
        </w:div>
        <w:div w:id="1442070555">
          <w:marLeft w:val="0"/>
          <w:marRight w:val="0"/>
          <w:marTop w:val="0"/>
          <w:marBottom w:val="0"/>
          <w:divBdr>
            <w:top w:val="none" w:sz="0" w:space="0" w:color="auto"/>
            <w:left w:val="none" w:sz="0" w:space="0" w:color="auto"/>
            <w:bottom w:val="none" w:sz="0" w:space="0" w:color="auto"/>
            <w:right w:val="none" w:sz="0" w:space="0" w:color="auto"/>
          </w:divBdr>
        </w:div>
        <w:div w:id="1508787815">
          <w:marLeft w:val="0"/>
          <w:marRight w:val="0"/>
          <w:marTop w:val="0"/>
          <w:marBottom w:val="0"/>
          <w:divBdr>
            <w:top w:val="none" w:sz="0" w:space="0" w:color="auto"/>
            <w:left w:val="none" w:sz="0" w:space="0" w:color="auto"/>
            <w:bottom w:val="none" w:sz="0" w:space="0" w:color="auto"/>
            <w:right w:val="none" w:sz="0" w:space="0" w:color="auto"/>
          </w:divBdr>
        </w:div>
        <w:div w:id="1897348446">
          <w:marLeft w:val="0"/>
          <w:marRight w:val="0"/>
          <w:marTop w:val="0"/>
          <w:marBottom w:val="0"/>
          <w:divBdr>
            <w:top w:val="none" w:sz="0" w:space="0" w:color="auto"/>
            <w:left w:val="none" w:sz="0" w:space="0" w:color="auto"/>
            <w:bottom w:val="none" w:sz="0" w:space="0" w:color="auto"/>
            <w:right w:val="none" w:sz="0" w:space="0" w:color="auto"/>
          </w:divBdr>
        </w:div>
        <w:div w:id="1719206098">
          <w:marLeft w:val="0"/>
          <w:marRight w:val="0"/>
          <w:marTop w:val="0"/>
          <w:marBottom w:val="0"/>
          <w:divBdr>
            <w:top w:val="none" w:sz="0" w:space="0" w:color="auto"/>
            <w:left w:val="none" w:sz="0" w:space="0" w:color="auto"/>
            <w:bottom w:val="none" w:sz="0" w:space="0" w:color="auto"/>
            <w:right w:val="none" w:sz="0" w:space="0" w:color="auto"/>
          </w:divBdr>
        </w:div>
        <w:div w:id="76438054">
          <w:marLeft w:val="0"/>
          <w:marRight w:val="0"/>
          <w:marTop w:val="0"/>
          <w:marBottom w:val="0"/>
          <w:divBdr>
            <w:top w:val="none" w:sz="0" w:space="0" w:color="auto"/>
            <w:left w:val="none" w:sz="0" w:space="0" w:color="auto"/>
            <w:bottom w:val="none" w:sz="0" w:space="0" w:color="auto"/>
            <w:right w:val="none" w:sz="0" w:space="0" w:color="auto"/>
          </w:divBdr>
        </w:div>
        <w:div w:id="365063798">
          <w:marLeft w:val="0"/>
          <w:marRight w:val="0"/>
          <w:marTop w:val="0"/>
          <w:marBottom w:val="0"/>
          <w:divBdr>
            <w:top w:val="none" w:sz="0" w:space="0" w:color="auto"/>
            <w:left w:val="none" w:sz="0" w:space="0" w:color="auto"/>
            <w:bottom w:val="none" w:sz="0" w:space="0" w:color="auto"/>
            <w:right w:val="none" w:sz="0" w:space="0" w:color="auto"/>
          </w:divBdr>
        </w:div>
        <w:div w:id="1586184109">
          <w:marLeft w:val="0"/>
          <w:marRight w:val="0"/>
          <w:marTop w:val="0"/>
          <w:marBottom w:val="0"/>
          <w:divBdr>
            <w:top w:val="none" w:sz="0" w:space="0" w:color="auto"/>
            <w:left w:val="none" w:sz="0" w:space="0" w:color="auto"/>
            <w:bottom w:val="none" w:sz="0" w:space="0" w:color="auto"/>
            <w:right w:val="none" w:sz="0" w:space="0" w:color="auto"/>
          </w:divBdr>
        </w:div>
        <w:div w:id="1738359509">
          <w:marLeft w:val="0"/>
          <w:marRight w:val="0"/>
          <w:marTop w:val="0"/>
          <w:marBottom w:val="0"/>
          <w:divBdr>
            <w:top w:val="none" w:sz="0" w:space="0" w:color="auto"/>
            <w:left w:val="none" w:sz="0" w:space="0" w:color="auto"/>
            <w:bottom w:val="none" w:sz="0" w:space="0" w:color="auto"/>
            <w:right w:val="none" w:sz="0" w:space="0" w:color="auto"/>
          </w:divBdr>
        </w:div>
        <w:div w:id="2078623061">
          <w:marLeft w:val="0"/>
          <w:marRight w:val="0"/>
          <w:marTop w:val="0"/>
          <w:marBottom w:val="0"/>
          <w:divBdr>
            <w:top w:val="none" w:sz="0" w:space="0" w:color="auto"/>
            <w:left w:val="none" w:sz="0" w:space="0" w:color="auto"/>
            <w:bottom w:val="none" w:sz="0" w:space="0" w:color="auto"/>
            <w:right w:val="none" w:sz="0" w:space="0" w:color="auto"/>
          </w:divBdr>
        </w:div>
        <w:div w:id="2065905301">
          <w:marLeft w:val="0"/>
          <w:marRight w:val="0"/>
          <w:marTop w:val="0"/>
          <w:marBottom w:val="0"/>
          <w:divBdr>
            <w:top w:val="none" w:sz="0" w:space="0" w:color="auto"/>
            <w:left w:val="none" w:sz="0" w:space="0" w:color="auto"/>
            <w:bottom w:val="none" w:sz="0" w:space="0" w:color="auto"/>
            <w:right w:val="none" w:sz="0" w:space="0" w:color="auto"/>
          </w:divBdr>
        </w:div>
        <w:div w:id="341736828">
          <w:marLeft w:val="0"/>
          <w:marRight w:val="0"/>
          <w:marTop w:val="0"/>
          <w:marBottom w:val="0"/>
          <w:divBdr>
            <w:top w:val="none" w:sz="0" w:space="0" w:color="auto"/>
            <w:left w:val="none" w:sz="0" w:space="0" w:color="auto"/>
            <w:bottom w:val="none" w:sz="0" w:space="0" w:color="auto"/>
            <w:right w:val="none" w:sz="0" w:space="0" w:color="auto"/>
          </w:divBdr>
        </w:div>
        <w:div w:id="684091826">
          <w:marLeft w:val="0"/>
          <w:marRight w:val="0"/>
          <w:marTop w:val="0"/>
          <w:marBottom w:val="0"/>
          <w:divBdr>
            <w:top w:val="none" w:sz="0" w:space="0" w:color="auto"/>
            <w:left w:val="none" w:sz="0" w:space="0" w:color="auto"/>
            <w:bottom w:val="none" w:sz="0" w:space="0" w:color="auto"/>
            <w:right w:val="none" w:sz="0" w:space="0" w:color="auto"/>
          </w:divBdr>
        </w:div>
        <w:div w:id="153956760">
          <w:marLeft w:val="0"/>
          <w:marRight w:val="0"/>
          <w:marTop w:val="0"/>
          <w:marBottom w:val="0"/>
          <w:divBdr>
            <w:top w:val="none" w:sz="0" w:space="0" w:color="auto"/>
            <w:left w:val="none" w:sz="0" w:space="0" w:color="auto"/>
            <w:bottom w:val="none" w:sz="0" w:space="0" w:color="auto"/>
            <w:right w:val="none" w:sz="0" w:space="0" w:color="auto"/>
          </w:divBdr>
        </w:div>
        <w:div w:id="807435856">
          <w:marLeft w:val="0"/>
          <w:marRight w:val="0"/>
          <w:marTop w:val="0"/>
          <w:marBottom w:val="0"/>
          <w:divBdr>
            <w:top w:val="none" w:sz="0" w:space="0" w:color="auto"/>
            <w:left w:val="none" w:sz="0" w:space="0" w:color="auto"/>
            <w:bottom w:val="none" w:sz="0" w:space="0" w:color="auto"/>
            <w:right w:val="none" w:sz="0" w:space="0" w:color="auto"/>
          </w:divBdr>
        </w:div>
        <w:div w:id="1875993136">
          <w:marLeft w:val="0"/>
          <w:marRight w:val="0"/>
          <w:marTop w:val="0"/>
          <w:marBottom w:val="0"/>
          <w:divBdr>
            <w:top w:val="none" w:sz="0" w:space="0" w:color="auto"/>
            <w:left w:val="none" w:sz="0" w:space="0" w:color="auto"/>
            <w:bottom w:val="none" w:sz="0" w:space="0" w:color="auto"/>
            <w:right w:val="none" w:sz="0" w:space="0" w:color="auto"/>
          </w:divBdr>
        </w:div>
        <w:div w:id="1872496076">
          <w:marLeft w:val="0"/>
          <w:marRight w:val="0"/>
          <w:marTop w:val="0"/>
          <w:marBottom w:val="0"/>
          <w:divBdr>
            <w:top w:val="none" w:sz="0" w:space="0" w:color="auto"/>
            <w:left w:val="none" w:sz="0" w:space="0" w:color="auto"/>
            <w:bottom w:val="none" w:sz="0" w:space="0" w:color="auto"/>
            <w:right w:val="none" w:sz="0" w:space="0" w:color="auto"/>
          </w:divBdr>
        </w:div>
        <w:div w:id="2075351090">
          <w:marLeft w:val="0"/>
          <w:marRight w:val="0"/>
          <w:marTop w:val="0"/>
          <w:marBottom w:val="0"/>
          <w:divBdr>
            <w:top w:val="none" w:sz="0" w:space="0" w:color="auto"/>
            <w:left w:val="none" w:sz="0" w:space="0" w:color="auto"/>
            <w:bottom w:val="none" w:sz="0" w:space="0" w:color="auto"/>
            <w:right w:val="none" w:sz="0" w:space="0" w:color="auto"/>
          </w:divBdr>
        </w:div>
        <w:div w:id="179515257">
          <w:marLeft w:val="0"/>
          <w:marRight w:val="0"/>
          <w:marTop w:val="0"/>
          <w:marBottom w:val="0"/>
          <w:divBdr>
            <w:top w:val="none" w:sz="0" w:space="0" w:color="auto"/>
            <w:left w:val="none" w:sz="0" w:space="0" w:color="auto"/>
            <w:bottom w:val="none" w:sz="0" w:space="0" w:color="auto"/>
            <w:right w:val="none" w:sz="0" w:space="0" w:color="auto"/>
          </w:divBdr>
        </w:div>
        <w:div w:id="1445613543">
          <w:marLeft w:val="0"/>
          <w:marRight w:val="0"/>
          <w:marTop w:val="0"/>
          <w:marBottom w:val="0"/>
          <w:divBdr>
            <w:top w:val="none" w:sz="0" w:space="0" w:color="auto"/>
            <w:left w:val="none" w:sz="0" w:space="0" w:color="auto"/>
            <w:bottom w:val="none" w:sz="0" w:space="0" w:color="auto"/>
            <w:right w:val="none" w:sz="0" w:space="0" w:color="auto"/>
          </w:divBdr>
        </w:div>
        <w:div w:id="1749839245">
          <w:marLeft w:val="0"/>
          <w:marRight w:val="0"/>
          <w:marTop w:val="0"/>
          <w:marBottom w:val="225"/>
          <w:divBdr>
            <w:top w:val="none" w:sz="0" w:space="0" w:color="auto"/>
            <w:left w:val="none" w:sz="0" w:space="0" w:color="auto"/>
            <w:bottom w:val="none" w:sz="0" w:space="0" w:color="auto"/>
            <w:right w:val="none" w:sz="0" w:space="0" w:color="auto"/>
          </w:divBdr>
        </w:div>
        <w:div w:id="1390574385">
          <w:marLeft w:val="0"/>
          <w:marRight w:val="0"/>
          <w:marTop w:val="300"/>
          <w:marBottom w:val="180"/>
          <w:divBdr>
            <w:top w:val="none" w:sz="0" w:space="0" w:color="auto"/>
            <w:left w:val="none" w:sz="0" w:space="0" w:color="auto"/>
            <w:bottom w:val="none" w:sz="0" w:space="0" w:color="auto"/>
            <w:right w:val="none" w:sz="0" w:space="0" w:color="auto"/>
          </w:divBdr>
        </w:div>
        <w:div w:id="1067143454">
          <w:marLeft w:val="0"/>
          <w:marRight w:val="0"/>
          <w:marTop w:val="0"/>
          <w:marBottom w:val="225"/>
          <w:divBdr>
            <w:top w:val="none" w:sz="0" w:space="0" w:color="auto"/>
            <w:left w:val="none" w:sz="0" w:space="0" w:color="auto"/>
            <w:bottom w:val="none" w:sz="0" w:space="0" w:color="auto"/>
            <w:right w:val="none" w:sz="0" w:space="0" w:color="auto"/>
          </w:divBdr>
        </w:div>
        <w:div w:id="2082678924">
          <w:marLeft w:val="0"/>
          <w:marRight w:val="0"/>
          <w:marTop w:val="0"/>
          <w:marBottom w:val="225"/>
          <w:divBdr>
            <w:top w:val="none" w:sz="0" w:space="0" w:color="auto"/>
            <w:left w:val="none" w:sz="0" w:space="0" w:color="auto"/>
            <w:bottom w:val="none" w:sz="0" w:space="0" w:color="auto"/>
            <w:right w:val="none" w:sz="0" w:space="0" w:color="auto"/>
          </w:divBdr>
        </w:div>
        <w:div w:id="365571100">
          <w:marLeft w:val="0"/>
          <w:marRight w:val="0"/>
          <w:marTop w:val="300"/>
          <w:marBottom w:val="180"/>
          <w:divBdr>
            <w:top w:val="none" w:sz="0" w:space="0" w:color="auto"/>
            <w:left w:val="none" w:sz="0" w:space="0" w:color="auto"/>
            <w:bottom w:val="none" w:sz="0" w:space="0" w:color="auto"/>
            <w:right w:val="none" w:sz="0" w:space="0" w:color="auto"/>
          </w:divBdr>
        </w:div>
        <w:div w:id="1413165000">
          <w:marLeft w:val="0"/>
          <w:marRight w:val="0"/>
          <w:marTop w:val="0"/>
          <w:marBottom w:val="225"/>
          <w:divBdr>
            <w:top w:val="none" w:sz="0" w:space="0" w:color="auto"/>
            <w:left w:val="none" w:sz="0" w:space="0" w:color="auto"/>
            <w:bottom w:val="none" w:sz="0" w:space="0" w:color="auto"/>
            <w:right w:val="none" w:sz="0" w:space="0" w:color="auto"/>
          </w:divBdr>
        </w:div>
        <w:div w:id="765348062">
          <w:marLeft w:val="0"/>
          <w:marRight w:val="0"/>
          <w:marTop w:val="0"/>
          <w:marBottom w:val="225"/>
          <w:divBdr>
            <w:top w:val="none" w:sz="0" w:space="0" w:color="auto"/>
            <w:left w:val="none" w:sz="0" w:space="0" w:color="auto"/>
            <w:bottom w:val="none" w:sz="0" w:space="0" w:color="auto"/>
            <w:right w:val="none" w:sz="0" w:space="0" w:color="auto"/>
          </w:divBdr>
        </w:div>
        <w:div w:id="324626804">
          <w:marLeft w:val="0"/>
          <w:marRight w:val="0"/>
          <w:marTop w:val="0"/>
          <w:marBottom w:val="225"/>
          <w:divBdr>
            <w:top w:val="none" w:sz="0" w:space="0" w:color="auto"/>
            <w:left w:val="none" w:sz="0" w:space="0" w:color="auto"/>
            <w:bottom w:val="none" w:sz="0" w:space="0" w:color="auto"/>
            <w:right w:val="none" w:sz="0" w:space="0" w:color="auto"/>
          </w:divBdr>
        </w:div>
        <w:div w:id="848324806">
          <w:marLeft w:val="0"/>
          <w:marRight w:val="0"/>
          <w:marTop w:val="300"/>
          <w:marBottom w:val="180"/>
          <w:divBdr>
            <w:top w:val="none" w:sz="0" w:space="0" w:color="auto"/>
            <w:left w:val="none" w:sz="0" w:space="0" w:color="auto"/>
            <w:bottom w:val="none" w:sz="0" w:space="0" w:color="auto"/>
            <w:right w:val="none" w:sz="0" w:space="0" w:color="auto"/>
          </w:divBdr>
        </w:div>
        <w:div w:id="1822503121">
          <w:marLeft w:val="0"/>
          <w:marRight w:val="0"/>
          <w:marTop w:val="0"/>
          <w:marBottom w:val="225"/>
          <w:divBdr>
            <w:top w:val="none" w:sz="0" w:space="0" w:color="auto"/>
            <w:left w:val="none" w:sz="0" w:space="0" w:color="auto"/>
            <w:bottom w:val="none" w:sz="0" w:space="0" w:color="auto"/>
            <w:right w:val="none" w:sz="0" w:space="0" w:color="auto"/>
          </w:divBdr>
          <w:divsChild>
            <w:div w:id="1613514056">
              <w:marLeft w:val="0"/>
              <w:marRight w:val="0"/>
              <w:marTop w:val="0"/>
              <w:marBottom w:val="0"/>
              <w:divBdr>
                <w:top w:val="single" w:sz="6" w:space="0" w:color="E0E0E0"/>
                <w:left w:val="single" w:sz="6" w:space="0" w:color="E0E0E0"/>
                <w:bottom w:val="single" w:sz="6" w:space="0" w:color="E0E0E0"/>
                <w:right w:val="single" w:sz="6" w:space="0" w:color="E0E0E0"/>
              </w:divBdr>
            </w:div>
            <w:div w:id="724328291">
              <w:marLeft w:val="0"/>
              <w:marRight w:val="0"/>
              <w:marTop w:val="0"/>
              <w:marBottom w:val="0"/>
              <w:divBdr>
                <w:top w:val="none" w:sz="0" w:space="6" w:color="auto"/>
                <w:left w:val="single" w:sz="6" w:space="5" w:color="E0E0E0"/>
                <w:bottom w:val="single" w:sz="6" w:space="6" w:color="E0E0E0"/>
                <w:right w:val="single" w:sz="6" w:space="5" w:color="E0E0E0"/>
              </w:divBdr>
            </w:div>
          </w:divsChild>
        </w:div>
        <w:div w:id="1249729527">
          <w:marLeft w:val="0"/>
          <w:marRight w:val="0"/>
          <w:marTop w:val="0"/>
          <w:marBottom w:val="225"/>
          <w:divBdr>
            <w:top w:val="none" w:sz="0" w:space="0" w:color="auto"/>
            <w:left w:val="none" w:sz="0" w:space="0" w:color="auto"/>
            <w:bottom w:val="none" w:sz="0" w:space="0" w:color="auto"/>
            <w:right w:val="none" w:sz="0" w:space="0" w:color="auto"/>
          </w:divBdr>
        </w:div>
        <w:div w:id="1026296572">
          <w:marLeft w:val="0"/>
          <w:marRight w:val="0"/>
          <w:marTop w:val="0"/>
          <w:marBottom w:val="225"/>
          <w:divBdr>
            <w:top w:val="none" w:sz="0" w:space="0" w:color="auto"/>
            <w:left w:val="none" w:sz="0" w:space="0" w:color="auto"/>
            <w:bottom w:val="none" w:sz="0" w:space="0" w:color="auto"/>
            <w:right w:val="none" w:sz="0" w:space="0" w:color="auto"/>
          </w:divBdr>
        </w:div>
        <w:div w:id="60907646">
          <w:marLeft w:val="0"/>
          <w:marRight w:val="0"/>
          <w:marTop w:val="300"/>
          <w:marBottom w:val="180"/>
          <w:divBdr>
            <w:top w:val="none" w:sz="0" w:space="0" w:color="auto"/>
            <w:left w:val="none" w:sz="0" w:space="0" w:color="auto"/>
            <w:bottom w:val="none" w:sz="0" w:space="0" w:color="auto"/>
            <w:right w:val="none" w:sz="0" w:space="0" w:color="auto"/>
          </w:divBdr>
        </w:div>
        <w:div w:id="1790735309">
          <w:marLeft w:val="0"/>
          <w:marRight w:val="0"/>
          <w:marTop w:val="0"/>
          <w:marBottom w:val="225"/>
          <w:divBdr>
            <w:top w:val="none" w:sz="0" w:space="0" w:color="auto"/>
            <w:left w:val="none" w:sz="0" w:space="0" w:color="auto"/>
            <w:bottom w:val="none" w:sz="0" w:space="0" w:color="auto"/>
            <w:right w:val="none" w:sz="0" w:space="0" w:color="auto"/>
          </w:divBdr>
        </w:div>
        <w:div w:id="402219704">
          <w:marLeft w:val="0"/>
          <w:marRight w:val="0"/>
          <w:marTop w:val="0"/>
          <w:marBottom w:val="225"/>
          <w:divBdr>
            <w:top w:val="none" w:sz="0" w:space="0" w:color="auto"/>
            <w:left w:val="none" w:sz="0" w:space="0" w:color="auto"/>
            <w:bottom w:val="none" w:sz="0" w:space="0" w:color="auto"/>
            <w:right w:val="none" w:sz="0" w:space="0" w:color="auto"/>
          </w:divBdr>
        </w:div>
        <w:div w:id="1636596729">
          <w:marLeft w:val="0"/>
          <w:marRight w:val="0"/>
          <w:marTop w:val="0"/>
          <w:marBottom w:val="225"/>
          <w:divBdr>
            <w:top w:val="none" w:sz="0" w:space="0" w:color="auto"/>
            <w:left w:val="none" w:sz="0" w:space="0" w:color="auto"/>
            <w:bottom w:val="none" w:sz="0" w:space="0" w:color="auto"/>
            <w:right w:val="none" w:sz="0" w:space="0" w:color="auto"/>
          </w:divBdr>
        </w:div>
        <w:div w:id="785269884">
          <w:marLeft w:val="0"/>
          <w:marRight w:val="0"/>
          <w:marTop w:val="0"/>
          <w:marBottom w:val="225"/>
          <w:divBdr>
            <w:top w:val="none" w:sz="0" w:space="0" w:color="auto"/>
            <w:left w:val="none" w:sz="0" w:space="0" w:color="auto"/>
            <w:bottom w:val="none" w:sz="0" w:space="0" w:color="auto"/>
            <w:right w:val="none" w:sz="0" w:space="0" w:color="auto"/>
          </w:divBdr>
        </w:div>
        <w:div w:id="1383364224">
          <w:marLeft w:val="0"/>
          <w:marRight w:val="0"/>
          <w:marTop w:val="0"/>
          <w:marBottom w:val="225"/>
          <w:divBdr>
            <w:top w:val="none" w:sz="0" w:space="0" w:color="auto"/>
            <w:left w:val="none" w:sz="0" w:space="0" w:color="auto"/>
            <w:bottom w:val="none" w:sz="0" w:space="0" w:color="auto"/>
            <w:right w:val="none" w:sz="0" w:space="0" w:color="auto"/>
          </w:divBdr>
        </w:div>
        <w:div w:id="940380066">
          <w:marLeft w:val="0"/>
          <w:marRight w:val="0"/>
          <w:marTop w:val="0"/>
          <w:marBottom w:val="225"/>
          <w:divBdr>
            <w:top w:val="none" w:sz="0" w:space="0" w:color="auto"/>
            <w:left w:val="none" w:sz="0" w:space="0" w:color="auto"/>
            <w:bottom w:val="none" w:sz="0" w:space="0" w:color="auto"/>
            <w:right w:val="none" w:sz="0" w:space="0" w:color="auto"/>
          </w:divBdr>
        </w:div>
        <w:div w:id="1102844605">
          <w:marLeft w:val="0"/>
          <w:marRight w:val="0"/>
          <w:marTop w:val="0"/>
          <w:marBottom w:val="225"/>
          <w:divBdr>
            <w:top w:val="none" w:sz="0" w:space="0" w:color="auto"/>
            <w:left w:val="none" w:sz="0" w:space="0" w:color="auto"/>
            <w:bottom w:val="none" w:sz="0" w:space="0" w:color="auto"/>
            <w:right w:val="none" w:sz="0" w:space="0" w:color="auto"/>
          </w:divBdr>
        </w:div>
        <w:div w:id="2078940753">
          <w:marLeft w:val="0"/>
          <w:marRight w:val="0"/>
          <w:marTop w:val="0"/>
          <w:marBottom w:val="225"/>
          <w:divBdr>
            <w:top w:val="none" w:sz="0" w:space="0" w:color="auto"/>
            <w:left w:val="none" w:sz="0" w:space="0" w:color="auto"/>
            <w:bottom w:val="none" w:sz="0" w:space="0" w:color="auto"/>
            <w:right w:val="none" w:sz="0" w:space="0" w:color="auto"/>
          </w:divBdr>
        </w:div>
        <w:div w:id="155655362">
          <w:marLeft w:val="0"/>
          <w:marRight w:val="0"/>
          <w:marTop w:val="0"/>
          <w:marBottom w:val="225"/>
          <w:divBdr>
            <w:top w:val="none" w:sz="0" w:space="0" w:color="auto"/>
            <w:left w:val="none" w:sz="0" w:space="0" w:color="auto"/>
            <w:bottom w:val="none" w:sz="0" w:space="0" w:color="auto"/>
            <w:right w:val="none" w:sz="0" w:space="0" w:color="auto"/>
          </w:divBdr>
        </w:div>
        <w:div w:id="1564636410">
          <w:marLeft w:val="0"/>
          <w:marRight w:val="0"/>
          <w:marTop w:val="0"/>
          <w:marBottom w:val="225"/>
          <w:divBdr>
            <w:top w:val="none" w:sz="0" w:space="0" w:color="auto"/>
            <w:left w:val="none" w:sz="0" w:space="0" w:color="auto"/>
            <w:bottom w:val="none" w:sz="0" w:space="0" w:color="auto"/>
            <w:right w:val="none" w:sz="0" w:space="0" w:color="auto"/>
          </w:divBdr>
        </w:div>
        <w:div w:id="1235169300">
          <w:marLeft w:val="0"/>
          <w:marRight w:val="0"/>
          <w:marTop w:val="0"/>
          <w:marBottom w:val="225"/>
          <w:divBdr>
            <w:top w:val="none" w:sz="0" w:space="0" w:color="auto"/>
            <w:left w:val="none" w:sz="0" w:space="0" w:color="auto"/>
            <w:bottom w:val="none" w:sz="0" w:space="0" w:color="auto"/>
            <w:right w:val="none" w:sz="0" w:space="0" w:color="auto"/>
          </w:divBdr>
        </w:div>
        <w:div w:id="346449258">
          <w:marLeft w:val="0"/>
          <w:marRight w:val="0"/>
          <w:marTop w:val="0"/>
          <w:marBottom w:val="225"/>
          <w:divBdr>
            <w:top w:val="none" w:sz="0" w:space="0" w:color="auto"/>
            <w:left w:val="none" w:sz="0" w:space="0" w:color="auto"/>
            <w:bottom w:val="none" w:sz="0" w:space="0" w:color="auto"/>
            <w:right w:val="none" w:sz="0" w:space="0" w:color="auto"/>
          </w:divBdr>
        </w:div>
        <w:div w:id="1275287255">
          <w:marLeft w:val="0"/>
          <w:marRight w:val="0"/>
          <w:marTop w:val="0"/>
          <w:marBottom w:val="225"/>
          <w:divBdr>
            <w:top w:val="none" w:sz="0" w:space="0" w:color="auto"/>
            <w:left w:val="none" w:sz="0" w:space="0" w:color="auto"/>
            <w:bottom w:val="none" w:sz="0" w:space="0" w:color="auto"/>
            <w:right w:val="none" w:sz="0" w:space="0" w:color="auto"/>
          </w:divBdr>
        </w:div>
        <w:div w:id="591596473">
          <w:marLeft w:val="0"/>
          <w:marRight w:val="0"/>
          <w:marTop w:val="0"/>
          <w:marBottom w:val="225"/>
          <w:divBdr>
            <w:top w:val="none" w:sz="0" w:space="0" w:color="auto"/>
            <w:left w:val="none" w:sz="0" w:space="0" w:color="auto"/>
            <w:bottom w:val="none" w:sz="0" w:space="0" w:color="auto"/>
            <w:right w:val="none" w:sz="0" w:space="0" w:color="auto"/>
          </w:divBdr>
        </w:div>
        <w:div w:id="830563104">
          <w:marLeft w:val="0"/>
          <w:marRight w:val="0"/>
          <w:marTop w:val="0"/>
          <w:marBottom w:val="225"/>
          <w:divBdr>
            <w:top w:val="none" w:sz="0" w:space="0" w:color="auto"/>
            <w:left w:val="none" w:sz="0" w:space="0" w:color="auto"/>
            <w:bottom w:val="none" w:sz="0" w:space="0" w:color="auto"/>
            <w:right w:val="none" w:sz="0" w:space="0" w:color="auto"/>
          </w:divBdr>
        </w:div>
        <w:div w:id="1953974793">
          <w:marLeft w:val="0"/>
          <w:marRight w:val="0"/>
          <w:marTop w:val="0"/>
          <w:marBottom w:val="225"/>
          <w:divBdr>
            <w:top w:val="none" w:sz="0" w:space="0" w:color="auto"/>
            <w:left w:val="none" w:sz="0" w:space="0" w:color="auto"/>
            <w:bottom w:val="none" w:sz="0" w:space="0" w:color="auto"/>
            <w:right w:val="none" w:sz="0" w:space="0" w:color="auto"/>
          </w:divBdr>
        </w:div>
        <w:div w:id="1359887146">
          <w:marLeft w:val="0"/>
          <w:marRight w:val="0"/>
          <w:marTop w:val="0"/>
          <w:marBottom w:val="225"/>
          <w:divBdr>
            <w:top w:val="none" w:sz="0" w:space="0" w:color="auto"/>
            <w:left w:val="none" w:sz="0" w:space="0" w:color="auto"/>
            <w:bottom w:val="none" w:sz="0" w:space="0" w:color="auto"/>
            <w:right w:val="none" w:sz="0" w:space="0" w:color="auto"/>
          </w:divBdr>
        </w:div>
        <w:div w:id="1324119022">
          <w:marLeft w:val="0"/>
          <w:marRight w:val="0"/>
          <w:marTop w:val="0"/>
          <w:marBottom w:val="225"/>
          <w:divBdr>
            <w:top w:val="none" w:sz="0" w:space="0" w:color="auto"/>
            <w:left w:val="none" w:sz="0" w:space="0" w:color="auto"/>
            <w:bottom w:val="none" w:sz="0" w:space="0" w:color="auto"/>
            <w:right w:val="none" w:sz="0" w:space="0" w:color="auto"/>
          </w:divBdr>
        </w:div>
        <w:div w:id="495651595">
          <w:marLeft w:val="0"/>
          <w:marRight w:val="0"/>
          <w:marTop w:val="0"/>
          <w:marBottom w:val="225"/>
          <w:divBdr>
            <w:top w:val="none" w:sz="0" w:space="0" w:color="auto"/>
            <w:left w:val="none" w:sz="0" w:space="0" w:color="auto"/>
            <w:bottom w:val="none" w:sz="0" w:space="0" w:color="auto"/>
            <w:right w:val="none" w:sz="0" w:space="0" w:color="auto"/>
          </w:divBdr>
        </w:div>
        <w:div w:id="875897463">
          <w:marLeft w:val="0"/>
          <w:marRight w:val="0"/>
          <w:marTop w:val="0"/>
          <w:marBottom w:val="225"/>
          <w:divBdr>
            <w:top w:val="none" w:sz="0" w:space="0" w:color="auto"/>
            <w:left w:val="none" w:sz="0" w:space="0" w:color="auto"/>
            <w:bottom w:val="none" w:sz="0" w:space="0" w:color="auto"/>
            <w:right w:val="none" w:sz="0" w:space="0" w:color="auto"/>
          </w:divBdr>
        </w:div>
        <w:div w:id="1389648117">
          <w:marLeft w:val="0"/>
          <w:marRight w:val="0"/>
          <w:marTop w:val="0"/>
          <w:marBottom w:val="225"/>
          <w:divBdr>
            <w:top w:val="none" w:sz="0" w:space="0" w:color="auto"/>
            <w:left w:val="none" w:sz="0" w:space="0" w:color="auto"/>
            <w:bottom w:val="none" w:sz="0" w:space="0" w:color="auto"/>
            <w:right w:val="none" w:sz="0" w:space="0" w:color="auto"/>
          </w:divBdr>
        </w:div>
        <w:div w:id="1339230639">
          <w:marLeft w:val="0"/>
          <w:marRight w:val="0"/>
          <w:marTop w:val="0"/>
          <w:marBottom w:val="225"/>
          <w:divBdr>
            <w:top w:val="none" w:sz="0" w:space="0" w:color="auto"/>
            <w:left w:val="none" w:sz="0" w:space="0" w:color="auto"/>
            <w:bottom w:val="none" w:sz="0" w:space="0" w:color="auto"/>
            <w:right w:val="none" w:sz="0" w:space="0" w:color="auto"/>
          </w:divBdr>
        </w:div>
        <w:div w:id="358433943">
          <w:marLeft w:val="0"/>
          <w:marRight w:val="0"/>
          <w:marTop w:val="0"/>
          <w:marBottom w:val="225"/>
          <w:divBdr>
            <w:top w:val="none" w:sz="0" w:space="0" w:color="auto"/>
            <w:left w:val="none" w:sz="0" w:space="0" w:color="auto"/>
            <w:bottom w:val="none" w:sz="0" w:space="0" w:color="auto"/>
            <w:right w:val="none" w:sz="0" w:space="0" w:color="auto"/>
          </w:divBdr>
        </w:div>
        <w:div w:id="1996491825">
          <w:marLeft w:val="0"/>
          <w:marRight w:val="0"/>
          <w:marTop w:val="0"/>
          <w:marBottom w:val="225"/>
          <w:divBdr>
            <w:top w:val="none" w:sz="0" w:space="0" w:color="auto"/>
            <w:left w:val="none" w:sz="0" w:space="0" w:color="auto"/>
            <w:bottom w:val="none" w:sz="0" w:space="0" w:color="auto"/>
            <w:right w:val="none" w:sz="0" w:space="0" w:color="auto"/>
          </w:divBdr>
        </w:div>
        <w:div w:id="772365305">
          <w:marLeft w:val="0"/>
          <w:marRight w:val="0"/>
          <w:marTop w:val="0"/>
          <w:marBottom w:val="225"/>
          <w:divBdr>
            <w:top w:val="none" w:sz="0" w:space="0" w:color="auto"/>
            <w:left w:val="none" w:sz="0" w:space="0" w:color="auto"/>
            <w:bottom w:val="none" w:sz="0" w:space="0" w:color="auto"/>
            <w:right w:val="none" w:sz="0" w:space="0" w:color="auto"/>
          </w:divBdr>
        </w:div>
        <w:div w:id="207493379">
          <w:marLeft w:val="0"/>
          <w:marRight w:val="0"/>
          <w:marTop w:val="0"/>
          <w:marBottom w:val="225"/>
          <w:divBdr>
            <w:top w:val="none" w:sz="0" w:space="0" w:color="auto"/>
            <w:left w:val="none" w:sz="0" w:space="0" w:color="auto"/>
            <w:bottom w:val="none" w:sz="0" w:space="0" w:color="auto"/>
            <w:right w:val="none" w:sz="0" w:space="0" w:color="auto"/>
          </w:divBdr>
        </w:div>
        <w:div w:id="319845228">
          <w:marLeft w:val="0"/>
          <w:marRight w:val="0"/>
          <w:marTop w:val="0"/>
          <w:marBottom w:val="225"/>
          <w:divBdr>
            <w:top w:val="none" w:sz="0" w:space="0" w:color="auto"/>
            <w:left w:val="none" w:sz="0" w:space="0" w:color="auto"/>
            <w:bottom w:val="none" w:sz="0" w:space="0" w:color="auto"/>
            <w:right w:val="none" w:sz="0" w:space="0" w:color="auto"/>
          </w:divBdr>
        </w:div>
        <w:div w:id="798037259">
          <w:marLeft w:val="0"/>
          <w:marRight w:val="0"/>
          <w:marTop w:val="0"/>
          <w:marBottom w:val="225"/>
          <w:divBdr>
            <w:top w:val="none" w:sz="0" w:space="0" w:color="auto"/>
            <w:left w:val="none" w:sz="0" w:space="0" w:color="auto"/>
            <w:bottom w:val="none" w:sz="0" w:space="0" w:color="auto"/>
            <w:right w:val="none" w:sz="0" w:space="0" w:color="auto"/>
          </w:divBdr>
        </w:div>
        <w:div w:id="1615090461">
          <w:marLeft w:val="0"/>
          <w:marRight w:val="0"/>
          <w:marTop w:val="0"/>
          <w:marBottom w:val="225"/>
          <w:divBdr>
            <w:top w:val="none" w:sz="0" w:space="0" w:color="auto"/>
            <w:left w:val="none" w:sz="0" w:space="0" w:color="auto"/>
            <w:bottom w:val="none" w:sz="0" w:space="0" w:color="auto"/>
            <w:right w:val="none" w:sz="0" w:space="0" w:color="auto"/>
          </w:divBdr>
        </w:div>
        <w:div w:id="620378544">
          <w:marLeft w:val="0"/>
          <w:marRight w:val="0"/>
          <w:marTop w:val="0"/>
          <w:marBottom w:val="225"/>
          <w:divBdr>
            <w:top w:val="none" w:sz="0" w:space="0" w:color="auto"/>
            <w:left w:val="none" w:sz="0" w:space="0" w:color="auto"/>
            <w:bottom w:val="none" w:sz="0" w:space="0" w:color="auto"/>
            <w:right w:val="none" w:sz="0" w:space="0" w:color="auto"/>
          </w:divBdr>
        </w:div>
        <w:div w:id="611279115">
          <w:marLeft w:val="0"/>
          <w:marRight w:val="0"/>
          <w:marTop w:val="0"/>
          <w:marBottom w:val="225"/>
          <w:divBdr>
            <w:top w:val="none" w:sz="0" w:space="0" w:color="auto"/>
            <w:left w:val="none" w:sz="0" w:space="0" w:color="auto"/>
            <w:bottom w:val="none" w:sz="0" w:space="0" w:color="auto"/>
            <w:right w:val="none" w:sz="0" w:space="0" w:color="auto"/>
          </w:divBdr>
        </w:div>
        <w:div w:id="145585746">
          <w:marLeft w:val="0"/>
          <w:marRight w:val="0"/>
          <w:marTop w:val="300"/>
          <w:marBottom w:val="180"/>
          <w:divBdr>
            <w:top w:val="none" w:sz="0" w:space="0" w:color="auto"/>
            <w:left w:val="none" w:sz="0" w:space="0" w:color="auto"/>
            <w:bottom w:val="none" w:sz="0" w:space="0" w:color="auto"/>
            <w:right w:val="none" w:sz="0" w:space="0" w:color="auto"/>
          </w:divBdr>
        </w:div>
        <w:div w:id="1453206114">
          <w:marLeft w:val="0"/>
          <w:marRight w:val="0"/>
          <w:marTop w:val="0"/>
          <w:marBottom w:val="225"/>
          <w:divBdr>
            <w:top w:val="none" w:sz="0" w:space="0" w:color="auto"/>
            <w:left w:val="none" w:sz="0" w:space="0" w:color="auto"/>
            <w:bottom w:val="none" w:sz="0" w:space="0" w:color="auto"/>
            <w:right w:val="none" w:sz="0" w:space="0" w:color="auto"/>
          </w:divBdr>
        </w:div>
        <w:div w:id="2138909270">
          <w:marLeft w:val="0"/>
          <w:marRight w:val="0"/>
          <w:marTop w:val="0"/>
          <w:marBottom w:val="225"/>
          <w:divBdr>
            <w:top w:val="none" w:sz="0" w:space="0" w:color="auto"/>
            <w:left w:val="none" w:sz="0" w:space="0" w:color="auto"/>
            <w:bottom w:val="none" w:sz="0" w:space="0" w:color="auto"/>
            <w:right w:val="none" w:sz="0" w:space="0" w:color="auto"/>
          </w:divBdr>
        </w:div>
        <w:div w:id="1170753956">
          <w:marLeft w:val="0"/>
          <w:marRight w:val="0"/>
          <w:marTop w:val="0"/>
          <w:marBottom w:val="225"/>
          <w:divBdr>
            <w:top w:val="none" w:sz="0" w:space="0" w:color="auto"/>
            <w:left w:val="none" w:sz="0" w:space="0" w:color="auto"/>
            <w:bottom w:val="none" w:sz="0" w:space="0" w:color="auto"/>
            <w:right w:val="none" w:sz="0" w:space="0" w:color="auto"/>
          </w:divBdr>
        </w:div>
        <w:div w:id="658777862">
          <w:marLeft w:val="0"/>
          <w:marRight w:val="0"/>
          <w:marTop w:val="300"/>
          <w:marBottom w:val="180"/>
          <w:divBdr>
            <w:top w:val="none" w:sz="0" w:space="0" w:color="auto"/>
            <w:left w:val="none" w:sz="0" w:space="0" w:color="auto"/>
            <w:bottom w:val="none" w:sz="0" w:space="0" w:color="auto"/>
            <w:right w:val="none" w:sz="0" w:space="0" w:color="auto"/>
          </w:divBdr>
        </w:div>
        <w:div w:id="559487157">
          <w:marLeft w:val="0"/>
          <w:marRight w:val="0"/>
          <w:marTop w:val="0"/>
          <w:marBottom w:val="225"/>
          <w:divBdr>
            <w:top w:val="none" w:sz="0" w:space="0" w:color="auto"/>
            <w:left w:val="none" w:sz="0" w:space="0" w:color="auto"/>
            <w:bottom w:val="none" w:sz="0" w:space="0" w:color="auto"/>
            <w:right w:val="none" w:sz="0" w:space="0" w:color="auto"/>
          </w:divBdr>
        </w:div>
        <w:div w:id="1656834424">
          <w:marLeft w:val="0"/>
          <w:marRight w:val="0"/>
          <w:marTop w:val="0"/>
          <w:marBottom w:val="225"/>
          <w:divBdr>
            <w:top w:val="none" w:sz="0" w:space="0" w:color="auto"/>
            <w:left w:val="none" w:sz="0" w:space="0" w:color="auto"/>
            <w:bottom w:val="none" w:sz="0" w:space="0" w:color="auto"/>
            <w:right w:val="none" w:sz="0" w:space="0" w:color="auto"/>
          </w:divBdr>
        </w:div>
        <w:div w:id="40861998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6.jpeg"/><Relationship Id="rId39" Type="http://schemas.openxmlformats.org/officeDocument/2006/relationships/image" Target="media/image19.jpeg"/><Relationship Id="rId21" Type="http://schemas.openxmlformats.org/officeDocument/2006/relationships/image" Target="media/image1.jpeg"/><Relationship Id="rId34" Type="http://schemas.openxmlformats.org/officeDocument/2006/relationships/image" Target="media/image14.jpeg"/><Relationship Id="rId42" Type="http://schemas.openxmlformats.org/officeDocument/2006/relationships/image" Target="media/image22.jpeg"/><Relationship Id="rId47" Type="http://schemas.openxmlformats.org/officeDocument/2006/relationships/image" Target="media/image27.jpeg"/><Relationship Id="rId50" Type="http://schemas.openxmlformats.org/officeDocument/2006/relationships/image" Target="media/image30.jpeg"/><Relationship Id="rId55"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3.xml"/><Relationship Id="rId29" Type="http://schemas.openxmlformats.org/officeDocument/2006/relationships/image" Target="media/image9.jpeg"/><Relationship Id="rId11" Type="http://schemas.openxmlformats.org/officeDocument/2006/relationships/diagramData" Target="diagrams/data2.xml"/><Relationship Id="rId24" Type="http://schemas.openxmlformats.org/officeDocument/2006/relationships/image" Target="media/image4.jpeg"/><Relationship Id="rId32" Type="http://schemas.openxmlformats.org/officeDocument/2006/relationships/image" Target="media/image12.jpeg"/><Relationship Id="rId37" Type="http://schemas.openxmlformats.org/officeDocument/2006/relationships/image" Target="media/image17.jpeg"/><Relationship Id="rId40" Type="http://schemas.openxmlformats.org/officeDocument/2006/relationships/image" Target="media/image20.jpeg"/><Relationship Id="rId45" Type="http://schemas.openxmlformats.org/officeDocument/2006/relationships/image" Target="media/image25.jpeg"/><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image" Target="media/image11.jpeg"/><Relationship Id="rId44" Type="http://schemas.openxmlformats.org/officeDocument/2006/relationships/image" Target="media/image24.jpe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image" Target="media/image15.jpeg"/><Relationship Id="rId43" Type="http://schemas.openxmlformats.org/officeDocument/2006/relationships/image" Target="media/image23.jpeg"/><Relationship Id="rId48" Type="http://schemas.openxmlformats.org/officeDocument/2006/relationships/image" Target="media/image28.jpeg"/><Relationship Id="rId8" Type="http://schemas.openxmlformats.org/officeDocument/2006/relationships/diagramQuickStyle" Target="diagrams/quickStyle1.xm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image" Target="media/image5.jpeg"/><Relationship Id="rId33" Type="http://schemas.openxmlformats.org/officeDocument/2006/relationships/image" Target="media/image13.jpeg"/><Relationship Id="rId38" Type="http://schemas.openxmlformats.org/officeDocument/2006/relationships/image" Target="media/image18.jpeg"/><Relationship Id="rId46" Type="http://schemas.openxmlformats.org/officeDocument/2006/relationships/image" Target="media/image26.jpeg"/><Relationship Id="rId20" Type="http://schemas.microsoft.com/office/2007/relationships/diagramDrawing" Target="diagrams/drawing3.xml"/><Relationship Id="rId41" Type="http://schemas.openxmlformats.org/officeDocument/2006/relationships/image" Target="media/image21.jpe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image" Target="media/image16.jpeg"/><Relationship Id="rId49" Type="http://schemas.openxmlformats.org/officeDocument/2006/relationships/image" Target="media/image29.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912C0C-68A1-484E-9F6A-174CF4FD518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B67D27D9-6F0E-4F04-BEB1-F3798E730D47}">
      <dgm:prSet phldrT="[文本]"/>
      <dgm:spPr/>
      <dgm:t>
        <a:bodyPr/>
        <a:lstStyle/>
        <a:p>
          <a:r>
            <a:rPr lang="zh-CN" altLang="en-US"/>
            <a:t>座位</a:t>
          </a:r>
          <a:endParaRPr lang="en-US" altLang="zh-CN"/>
        </a:p>
        <a:p>
          <a:r>
            <a:rPr lang="zh-CN"/>
            <a:t>号码，体力上限，装备信息，身份信息，判定信息，玩家信息，武将信息</a:t>
          </a:r>
          <a:r>
            <a:rPr lang="zh-CN" altLang="en-US"/>
            <a:t>，手牌数量</a:t>
          </a:r>
        </a:p>
        <a:p>
          <a:r>
            <a:rPr lang="zh-CN"/>
            <a:t>坐下</a:t>
          </a:r>
          <a:r>
            <a:rPr lang="zh-CN" altLang="en-US"/>
            <a:t>，记录信息</a:t>
          </a:r>
          <a:endParaRPr lang="zh-CN" altLang="en-US"/>
        </a:p>
      </dgm:t>
    </dgm:pt>
    <dgm:pt modelId="{1C6A7E47-663B-4242-A784-9BB0EBC6E357}" type="parTrans" cxnId="{E1CF1DE8-99E6-46E1-B318-118102F39B01}">
      <dgm:prSet/>
      <dgm:spPr/>
      <dgm:t>
        <a:bodyPr/>
        <a:lstStyle/>
        <a:p>
          <a:endParaRPr lang="zh-CN" altLang="en-US"/>
        </a:p>
      </dgm:t>
    </dgm:pt>
    <dgm:pt modelId="{FAC067E6-7521-4FB6-BCDC-4CD73287EBF4}" type="sibTrans" cxnId="{E1CF1DE8-99E6-46E1-B318-118102F39B01}">
      <dgm:prSet/>
      <dgm:spPr/>
      <dgm:t>
        <a:bodyPr/>
        <a:lstStyle/>
        <a:p>
          <a:endParaRPr lang="zh-CN" altLang="en-US"/>
        </a:p>
      </dgm:t>
    </dgm:pt>
    <dgm:pt modelId="{A68462D3-E442-4B1A-B77A-49237BE2FD9A}">
      <dgm:prSet phldrT="[文本]"/>
      <dgm:spPr/>
      <dgm:t>
        <a:bodyPr/>
        <a:lstStyle/>
        <a:p>
          <a:endParaRPr lang="en-US" altLang="zh-CN"/>
        </a:p>
        <a:p>
          <a:r>
            <a:rPr lang="zh-CN" altLang="en-US"/>
            <a:t>玩家</a:t>
          </a:r>
          <a:endParaRPr lang="en-US" altLang="zh-CN"/>
        </a:p>
        <a:p>
          <a:r>
            <a:rPr lang="zh-CN" altLang="en-US"/>
            <a:t>名称</a:t>
          </a:r>
          <a:endParaRPr lang="en-US" altLang="zh-CN"/>
        </a:p>
        <a:p>
          <a:r>
            <a:rPr lang="zh-CN" altLang="en-US"/>
            <a:t>登入游戏</a:t>
          </a:r>
        </a:p>
      </dgm:t>
    </dgm:pt>
    <dgm:pt modelId="{FD1086E2-777D-4541-B312-164CFE08E5FC}" type="parTrans" cxnId="{F026B64E-2A8C-43AA-85C5-E465B68B2DEA}">
      <dgm:prSet/>
      <dgm:spPr/>
      <dgm:t>
        <a:bodyPr/>
        <a:lstStyle/>
        <a:p>
          <a:endParaRPr lang="zh-CN" altLang="en-US"/>
        </a:p>
      </dgm:t>
    </dgm:pt>
    <dgm:pt modelId="{E956CDA6-3FCB-4827-8794-7BEE15B06B8D}" type="sibTrans" cxnId="{F026B64E-2A8C-43AA-85C5-E465B68B2DEA}">
      <dgm:prSet/>
      <dgm:spPr/>
      <dgm:t>
        <a:bodyPr/>
        <a:lstStyle/>
        <a:p>
          <a:endParaRPr lang="zh-CN" altLang="en-US"/>
        </a:p>
      </dgm:t>
    </dgm:pt>
    <dgm:pt modelId="{7BFA17F8-877F-4BE9-9D39-EA33B3150ADB}">
      <dgm:prSet phldrT="[文本]"/>
      <dgm:spPr/>
      <dgm:t>
        <a:bodyPr/>
        <a:lstStyle/>
        <a:p>
          <a:r>
            <a:rPr lang="zh-CN" altLang="en-US" b="0"/>
            <a:t>武将</a:t>
          </a:r>
          <a:endParaRPr lang="en-US" altLang="zh-CN" b="0"/>
        </a:p>
        <a:p>
          <a:r>
            <a:rPr lang="zh-CN" altLang="en-US" b="0"/>
            <a:t>武将名称，技能名称，技能功能</a:t>
          </a:r>
        </a:p>
        <a:p>
          <a:r>
            <a:rPr lang="zh-CN" altLang="en-US"/>
            <a:t>装备武将</a:t>
          </a:r>
          <a:endParaRPr lang="zh-CN" altLang="en-US"/>
        </a:p>
      </dgm:t>
    </dgm:pt>
    <dgm:pt modelId="{E857B194-DBF8-4A26-98EF-2A44839545CE}" type="parTrans" cxnId="{268DE558-9688-42F7-9EAD-96B6D697AFEC}">
      <dgm:prSet/>
      <dgm:spPr/>
      <dgm:t>
        <a:bodyPr/>
        <a:lstStyle/>
        <a:p>
          <a:endParaRPr lang="zh-CN" altLang="en-US"/>
        </a:p>
      </dgm:t>
    </dgm:pt>
    <dgm:pt modelId="{D03D0C07-66AE-4907-A545-C40924CA25BF}" type="sibTrans" cxnId="{268DE558-9688-42F7-9EAD-96B6D697AFEC}">
      <dgm:prSet/>
      <dgm:spPr/>
      <dgm:t>
        <a:bodyPr/>
        <a:lstStyle/>
        <a:p>
          <a:endParaRPr lang="zh-CN" altLang="en-US"/>
        </a:p>
      </dgm:t>
    </dgm:pt>
    <dgm:pt modelId="{7879ECB2-1630-4B7F-AF5E-4A23E34538A0}">
      <dgm:prSet/>
      <dgm:spPr/>
      <dgm:t>
        <a:bodyPr/>
        <a:lstStyle/>
        <a:p>
          <a:r>
            <a:rPr lang="zh-CN" altLang="en-US"/>
            <a:t>体力</a:t>
          </a:r>
          <a:endParaRPr lang="en-US" altLang="zh-CN"/>
        </a:p>
        <a:p>
          <a:r>
            <a:rPr lang="zh-CN" altLang="en-US"/>
            <a:t>数目</a:t>
          </a:r>
        </a:p>
        <a:p>
          <a:r>
            <a:rPr lang="zh-CN" altLang="en-US"/>
            <a:t>加减</a:t>
          </a:r>
          <a:endParaRPr lang="zh-CN" altLang="en-US"/>
        </a:p>
      </dgm:t>
    </dgm:pt>
    <dgm:pt modelId="{000BA479-1A56-4927-9CBD-060AD211B732}" type="parTrans" cxnId="{240F3A4E-266E-433C-B8C6-FB37B6276253}">
      <dgm:prSet/>
      <dgm:spPr/>
      <dgm:t>
        <a:bodyPr/>
        <a:lstStyle/>
        <a:p>
          <a:endParaRPr lang="zh-CN" altLang="en-US"/>
        </a:p>
      </dgm:t>
    </dgm:pt>
    <dgm:pt modelId="{86F3A2FF-2307-4E54-B33E-4F15FE7D5C57}" type="sibTrans" cxnId="{240F3A4E-266E-433C-B8C6-FB37B6276253}">
      <dgm:prSet/>
      <dgm:spPr/>
      <dgm:t>
        <a:bodyPr/>
        <a:lstStyle/>
        <a:p>
          <a:endParaRPr lang="zh-CN" altLang="en-US"/>
        </a:p>
      </dgm:t>
    </dgm:pt>
    <dgm:pt modelId="{D26A905E-F7A5-4866-9955-893B258B5D03}">
      <dgm:prSet/>
      <dgm:spPr/>
      <dgm:t>
        <a:bodyPr/>
        <a:lstStyle/>
        <a:p>
          <a:r>
            <a:rPr lang="zh-CN" altLang="en-US"/>
            <a:t>回合</a:t>
          </a:r>
          <a:endParaRPr lang="en-US" altLang="zh-CN"/>
        </a:p>
        <a:p>
          <a:r>
            <a:rPr lang="zh-CN" altLang="en-US"/>
            <a:t>座位位置</a:t>
          </a:r>
          <a:r>
            <a:rPr lang="zh-CN"/>
            <a:t>，准备阶段，判定阶段，摸牌阶段，出牌阶段，弃牌阶段，结束阶段</a:t>
          </a:r>
          <a:r>
            <a:rPr lang="zh-CN" altLang="en-US"/>
            <a:t>，临死阶段，全体锦囊响应阶段</a:t>
          </a:r>
        </a:p>
        <a:p>
          <a:r>
            <a:rPr lang="en-US" altLang="zh-CN"/>
            <a:t>f</a:t>
          </a:r>
          <a:r>
            <a:rPr lang="zh-CN"/>
            <a:t>切换</a:t>
          </a:r>
          <a:r>
            <a:rPr lang="zh-CN" altLang="en-US"/>
            <a:t>位置</a:t>
          </a:r>
          <a:r>
            <a:rPr lang="en-US" altLang="zh-CN"/>
            <a:t>;f</a:t>
          </a:r>
          <a:r>
            <a:rPr lang="zh-CN" altLang="en-US"/>
            <a:t>切换阶段并调用相关阶段函数</a:t>
          </a:r>
          <a:endParaRPr lang="zh-CN" altLang="en-US"/>
        </a:p>
      </dgm:t>
    </dgm:pt>
    <dgm:pt modelId="{AF093D59-CC88-4463-B7C3-11F05C2FDA47}" type="parTrans" cxnId="{3D38EC36-30AD-4A3C-8DD9-1D5315DDB9FC}">
      <dgm:prSet/>
      <dgm:spPr/>
      <dgm:t>
        <a:bodyPr/>
        <a:lstStyle/>
        <a:p>
          <a:endParaRPr lang="zh-CN" altLang="en-US"/>
        </a:p>
      </dgm:t>
    </dgm:pt>
    <dgm:pt modelId="{1F4C393A-74EC-4716-BCDD-B95E9127A7BE}" type="sibTrans" cxnId="{3D38EC36-30AD-4A3C-8DD9-1D5315DDB9FC}">
      <dgm:prSet/>
      <dgm:spPr/>
      <dgm:t>
        <a:bodyPr/>
        <a:lstStyle/>
        <a:p>
          <a:endParaRPr lang="zh-CN" altLang="en-US"/>
        </a:p>
      </dgm:t>
    </dgm:pt>
    <dgm:pt modelId="{E91ECBD9-0646-44FC-9737-78302194B52B}">
      <dgm:prSet/>
      <dgm:spPr/>
      <dgm:t>
        <a:bodyPr/>
        <a:lstStyle/>
        <a:p>
          <a:r>
            <a:rPr lang="zh-CN" altLang="en-US"/>
            <a:t>武器，座位，防具</a:t>
          </a:r>
          <a:endParaRPr lang="en-US" altLang="zh-CN"/>
        </a:p>
        <a:p>
          <a:r>
            <a:rPr lang="zh-CN"/>
            <a:t>攻击范围，花色，数字，效果，名称</a:t>
          </a:r>
          <a:endParaRPr lang="en-US" altLang="zh-CN"/>
        </a:p>
        <a:p>
          <a:r>
            <a:rPr lang="zh-CN" altLang="en-US"/>
            <a:t>装备到相关区域或作为手牌</a:t>
          </a:r>
          <a:endParaRPr lang="en-US" altLang="zh-CN"/>
        </a:p>
        <a:p>
          <a:endParaRPr lang="zh-CN" altLang="en-US"/>
        </a:p>
      </dgm:t>
    </dgm:pt>
    <dgm:pt modelId="{A57C529C-5454-4FF2-984B-4DA6B62B0A7C}" type="parTrans" cxnId="{58B8C4F7-528F-488E-B9F0-8F31DE2162CD}">
      <dgm:prSet/>
      <dgm:spPr/>
      <dgm:t>
        <a:bodyPr/>
        <a:lstStyle/>
        <a:p>
          <a:endParaRPr lang="zh-CN" altLang="en-US"/>
        </a:p>
      </dgm:t>
    </dgm:pt>
    <dgm:pt modelId="{C21C254F-FAB5-4DEA-AD64-C1F49F1030FB}" type="sibTrans" cxnId="{58B8C4F7-528F-488E-B9F0-8F31DE2162CD}">
      <dgm:prSet/>
      <dgm:spPr/>
      <dgm:t>
        <a:bodyPr/>
        <a:lstStyle/>
        <a:p>
          <a:endParaRPr lang="zh-CN" altLang="en-US"/>
        </a:p>
      </dgm:t>
    </dgm:pt>
    <dgm:pt modelId="{CEC4A89F-74F2-4430-9B02-16C4E2BBB715}">
      <dgm:prSet/>
      <dgm:spPr/>
      <dgm:t>
        <a:bodyPr/>
        <a:lstStyle/>
        <a:p>
          <a:r>
            <a:rPr lang="zh-CN" altLang="en-US"/>
            <a:t>锦囊</a:t>
          </a:r>
          <a:endParaRPr lang="en-US" altLang="zh-CN"/>
        </a:p>
        <a:p>
          <a:r>
            <a:rPr lang="zh-CN"/>
            <a:t>花色，数字，效果，名称，标记（是否延时）</a:t>
          </a:r>
          <a:endParaRPr lang="en-US" altLang="zh-CN"/>
        </a:p>
        <a:p>
          <a:r>
            <a:rPr lang="zh-CN" altLang="en-US"/>
            <a:t>作为手牌使用</a:t>
          </a:r>
        </a:p>
      </dgm:t>
    </dgm:pt>
    <dgm:pt modelId="{C97D24F2-B5A1-44A3-BC67-6AA13EE4CC00}" type="parTrans" cxnId="{F0F7136E-A1BF-4FC7-AEFE-4224D8EB0837}">
      <dgm:prSet/>
      <dgm:spPr/>
      <dgm:t>
        <a:bodyPr/>
        <a:lstStyle/>
        <a:p>
          <a:endParaRPr lang="zh-CN" altLang="en-US"/>
        </a:p>
      </dgm:t>
    </dgm:pt>
    <dgm:pt modelId="{152A3590-5A86-4292-801D-D5628FE891A5}" type="sibTrans" cxnId="{F0F7136E-A1BF-4FC7-AEFE-4224D8EB0837}">
      <dgm:prSet/>
      <dgm:spPr/>
      <dgm:t>
        <a:bodyPr/>
        <a:lstStyle/>
        <a:p>
          <a:endParaRPr lang="zh-CN" altLang="en-US"/>
        </a:p>
      </dgm:t>
    </dgm:pt>
    <dgm:pt modelId="{521BD7CB-4DB1-4DE9-9614-98BEEE1386B8}">
      <dgm:prSet/>
      <dgm:spPr/>
      <dgm:t>
        <a:bodyPr/>
        <a:lstStyle/>
        <a:p>
          <a:r>
            <a:rPr lang="zh-CN" altLang="en-US"/>
            <a:t>身份</a:t>
          </a:r>
          <a:endParaRPr lang="en-US" altLang="zh-CN"/>
        </a:p>
        <a:p>
          <a:r>
            <a:rPr lang="zh-CN" altLang="en-US"/>
            <a:t>势力</a:t>
          </a:r>
          <a:endParaRPr lang="en-US" altLang="zh-CN"/>
        </a:p>
        <a:p>
          <a:r>
            <a:rPr lang="zh-CN" altLang="en-US"/>
            <a:t>判断胜利条件</a:t>
          </a:r>
        </a:p>
      </dgm:t>
    </dgm:pt>
    <dgm:pt modelId="{F284B279-9466-4CAB-9579-1FCBC4D3F79D}" type="parTrans" cxnId="{D3588B78-69B0-47F2-A0B2-206E0AB466F8}">
      <dgm:prSet/>
      <dgm:spPr/>
      <dgm:t>
        <a:bodyPr/>
        <a:lstStyle/>
        <a:p>
          <a:endParaRPr lang="zh-CN" altLang="en-US"/>
        </a:p>
      </dgm:t>
    </dgm:pt>
    <dgm:pt modelId="{A0E932E5-8180-4A9B-9482-9C4CBA055BE4}" type="sibTrans" cxnId="{D3588B78-69B0-47F2-A0B2-206E0AB466F8}">
      <dgm:prSet/>
      <dgm:spPr/>
      <dgm:t>
        <a:bodyPr/>
        <a:lstStyle/>
        <a:p>
          <a:endParaRPr lang="zh-CN" altLang="en-US"/>
        </a:p>
      </dgm:t>
    </dgm:pt>
    <dgm:pt modelId="{DD330E44-679D-417B-B87B-D4355BD0DCB0}">
      <dgm:prSet/>
      <dgm:spPr/>
      <dgm:t>
        <a:bodyPr/>
        <a:lstStyle/>
        <a:p>
          <a:r>
            <a:rPr lang="zh-CN" altLang="en-US"/>
            <a:t>杀，闪，桃</a:t>
          </a:r>
          <a:endParaRPr lang="en-US" altLang="zh-CN"/>
        </a:p>
        <a:p>
          <a:r>
            <a:rPr lang="zh-CN" altLang="en-US"/>
            <a:t>花色，数字</a:t>
          </a:r>
          <a:endParaRPr lang="en-US" altLang="zh-CN"/>
        </a:p>
        <a:p>
          <a:r>
            <a:rPr lang="zh-CN" altLang="en-US"/>
            <a:t>作为手牌使用</a:t>
          </a:r>
        </a:p>
      </dgm:t>
    </dgm:pt>
    <dgm:pt modelId="{4DB8FE17-C203-47C4-87DB-8513DEA763F9}" type="parTrans" cxnId="{B194BF1A-DB1E-4863-BE70-1F516138389D}">
      <dgm:prSet/>
      <dgm:spPr/>
      <dgm:t>
        <a:bodyPr/>
        <a:lstStyle/>
        <a:p>
          <a:endParaRPr lang="zh-CN" altLang="en-US"/>
        </a:p>
      </dgm:t>
    </dgm:pt>
    <dgm:pt modelId="{780E295F-45BE-4FF4-9E79-82312B51A6F7}" type="sibTrans" cxnId="{B194BF1A-DB1E-4863-BE70-1F516138389D}">
      <dgm:prSet/>
      <dgm:spPr/>
      <dgm:t>
        <a:bodyPr/>
        <a:lstStyle/>
        <a:p>
          <a:endParaRPr lang="zh-CN" altLang="en-US"/>
        </a:p>
      </dgm:t>
    </dgm:pt>
    <dgm:pt modelId="{6AF37A75-0643-4F84-B2EB-9E86F842347E}" type="pres">
      <dgm:prSet presAssocID="{B9912C0C-68A1-484E-9F6A-174CF4FD518B}" presName="diagram" presStyleCnt="0">
        <dgm:presLayoutVars>
          <dgm:chPref val="1"/>
          <dgm:dir/>
          <dgm:animOne val="branch"/>
          <dgm:animLvl val="lvl"/>
          <dgm:resizeHandles val="exact"/>
        </dgm:presLayoutVars>
      </dgm:prSet>
      <dgm:spPr/>
    </dgm:pt>
    <dgm:pt modelId="{E9D0C4B2-1E40-4B85-BA0B-A2D3F8C01C35}" type="pres">
      <dgm:prSet presAssocID="{E91ECBD9-0646-44FC-9737-78302194B52B}" presName="root1" presStyleCnt="0"/>
      <dgm:spPr/>
    </dgm:pt>
    <dgm:pt modelId="{AA992580-6CE8-412A-A85D-3E5976D5B04D}" type="pres">
      <dgm:prSet presAssocID="{E91ECBD9-0646-44FC-9737-78302194B52B}" presName="LevelOneTextNode" presStyleLbl="node0" presStyleIdx="0" presStyleCnt="3">
        <dgm:presLayoutVars>
          <dgm:chPref val="3"/>
        </dgm:presLayoutVars>
      </dgm:prSet>
      <dgm:spPr/>
      <dgm:t>
        <a:bodyPr/>
        <a:lstStyle/>
        <a:p>
          <a:endParaRPr lang="zh-CN" altLang="en-US"/>
        </a:p>
      </dgm:t>
    </dgm:pt>
    <dgm:pt modelId="{3A771E34-C2DA-4BF2-A036-7115243098AA}" type="pres">
      <dgm:prSet presAssocID="{E91ECBD9-0646-44FC-9737-78302194B52B}" presName="level2hierChild" presStyleCnt="0"/>
      <dgm:spPr/>
    </dgm:pt>
    <dgm:pt modelId="{1C1C2BEF-6B0F-433D-A02F-21B2BE571FDB}" type="pres">
      <dgm:prSet presAssocID="{D26A905E-F7A5-4866-9955-893B258B5D03}" presName="root1" presStyleCnt="0"/>
      <dgm:spPr/>
    </dgm:pt>
    <dgm:pt modelId="{E3C6D80C-E88C-4B40-8362-884B5375A62C}" type="pres">
      <dgm:prSet presAssocID="{D26A905E-F7A5-4866-9955-893B258B5D03}" presName="LevelOneTextNode" presStyleLbl="node0" presStyleIdx="1" presStyleCnt="3">
        <dgm:presLayoutVars>
          <dgm:chPref val="3"/>
        </dgm:presLayoutVars>
      </dgm:prSet>
      <dgm:spPr/>
      <dgm:t>
        <a:bodyPr/>
        <a:lstStyle/>
        <a:p>
          <a:endParaRPr lang="zh-CN" altLang="en-US"/>
        </a:p>
      </dgm:t>
    </dgm:pt>
    <dgm:pt modelId="{C026BB21-7FBF-4FD4-AA82-420348842326}" type="pres">
      <dgm:prSet presAssocID="{D26A905E-F7A5-4866-9955-893B258B5D03}" presName="level2hierChild" presStyleCnt="0"/>
      <dgm:spPr/>
    </dgm:pt>
    <dgm:pt modelId="{991E606E-11C2-4B8E-BD1E-2B2321642C7B}" type="pres">
      <dgm:prSet presAssocID="{F284B279-9466-4CAB-9579-1FCBC4D3F79D}" presName="conn2-1" presStyleLbl="parChTrans1D2" presStyleIdx="0" presStyleCnt="3"/>
      <dgm:spPr/>
    </dgm:pt>
    <dgm:pt modelId="{6CF559AD-E104-43A4-8653-3B1763B62D16}" type="pres">
      <dgm:prSet presAssocID="{F284B279-9466-4CAB-9579-1FCBC4D3F79D}" presName="connTx" presStyleLbl="parChTrans1D2" presStyleIdx="0" presStyleCnt="3"/>
      <dgm:spPr/>
    </dgm:pt>
    <dgm:pt modelId="{B450E77C-9F00-4888-B49C-05FBC759E05C}" type="pres">
      <dgm:prSet presAssocID="{521BD7CB-4DB1-4DE9-9614-98BEEE1386B8}" presName="root2" presStyleCnt="0"/>
      <dgm:spPr/>
    </dgm:pt>
    <dgm:pt modelId="{81764E77-D779-4982-9B17-1727A97478BF}" type="pres">
      <dgm:prSet presAssocID="{521BD7CB-4DB1-4DE9-9614-98BEEE1386B8}" presName="LevelTwoTextNode" presStyleLbl="node2" presStyleIdx="0" presStyleCnt="3">
        <dgm:presLayoutVars>
          <dgm:chPref val="3"/>
        </dgm:presLayoutVars>
      </dgm:prSet>
      <dgm:spPr/>
    </dgm:pt>
    <dgm:pt modelId="{1963F75A-1EB4-41B4-ACF4-24A308F0E5A3}" type="pres">
      <dgm:prSet presAssocID="{521BD7CB-4DB1-4DE9-9614-98BEEE1386B8}" presName="level3hierChild" presStyleCnt="0"/>
      <dgm:spPr/>
    </dgm:pt>
    <dgm:pt modelId="{B5AE6EC2-06B4-41CC-832B-A17E36CB3AF0}" type="pres">
      <dgm:prSet presAssocID="{1C6A7E47-663B-4242-A784-9BB0EBC6E357}" presName="conn2-1" presStyleLbl="parChTrans1D2" presStyleIdx="1" presStyleCnt="3"/>
      <dgm:spPr/>
    </dgm:pt>
    <dgm:pt modelId="{8C243B6F-2E57-422F-8199-440E55E8857E}" type="pres">
      <dgm:prSet presAssocID="{1C6A7E47-663B-4242-A784-9BB0EBC6E357}" presName="connTx" presStyleLbl="parChTrans1D2" presStyleIdx="1" presStyleCnt="3"/>
      <dgm:spPr/>
    </dgm:pt>
    <dgm:pt modelId="{5D9B4870-667F-4AC8-B3CF-AAEDF5235419}" type="pres">
      <dgm:prSet presAssocID="{B67D27D9-6F0E-4F04-BEB1-F3798E730D47}" presName="root2" presStyleCnt="0"/>
      <dgm:spPr/>
    </dgm:pt>
    <dgm:pt modelId="{BFC3B41A-E648-43D5-8A9C-1053F6719422}" type="pres">
      <dgm:prSet presAssocID="{B67D27D9-6F0E-4F04-BEB1-F3798E730D47}" presName="LevelTwoTextNode" presStyleLbl="node2" presStyleIdx="1" presStyleCnt="3">
        <dgm:presLayoutVars>
          <dgm:chPref val="3"/>
        </dgm:presLayoutVars>
      </dgm:prSet>
      <dgm:spPr/>
    </dgm:pt>
    <dgm:pt modelId="{DE99101F-26A2-4CEA-9F59-CD55C764216E}" type="pres">
      <dgm:prSet presAssocID="{B67D27D9-6F0E-4F04-BEB1-F3798E730D47}" presName="level3hierChild" presStyleCnt="0"/>
      <dgm:spPr/>
    </dgm:pt>
    <dgm:pt modelId="{A0373D64-F954-4700-BBF1-5A35D5709E1F}" type="pres">
      <dgm:prSet presAssocID="{FD1086E2-777D-4541-B312-164CFE08E5FC}" presName="conn2-1" presStyleLbl="parChTrans1D3" presStyleIdx="0" presStyleCnt="3"/>
      <dgm:spPr/>
    </dgm:pt>
    <dgm:pt modelId="{AF6A2324-F46F-4AA5-AC3B-EC1B07968E8D}" type="pres">
      <dgm:prSet presAssocID="{FD1086E2-777D-4541-B312-164CFE08E5FC}" presName="connTx" presStyleLbl="parChTrans1D3" presStyleIdx="0" presStyleCnt="3"/>
      <dgm:spPr/>
    </dgm:pt>
    <dgm:pt modelId="{AD09912F-1656-4CC9-9504-273B13F374A8}" type="pres">
      <dgm:prSet presAssocID="{A68462D3-E442-4B1A-B77A-49237BE2FD9A}" presName="root2" presStyleCnt="0"/>
      <dgm:spPr/>
    </dgm:pt>
    <dgm:pt modelId="{2EB64729-8C82-48F9-AB9B-2BBCFB0DF151}" type="pres">
      <dgm:prSet presAssocID="{A68462D3-E442-4B1A-B77A-49237BE2FD9A}" presName="LevelTwoTextNode" presStyleLbl="node3" presStyleIdx="0" presStyleCnt="3">
        <dgm:presLayoutVars>
          <dgm:chPref val="3"/>
        </dgm:presLayoutVars>
      </dgm:prSet>
      <dgm:spPr/>
      <dgm:t>
        <a:bodyPr/>
        <a:lstStyle/>
        <a:p>
          <a:endParaRPr lang="zh-CN" altLang="en-US"/>
        </a:p>
      </dgm:t>
    </dgm:pt>
    <dgm:pt modelId="{C47ACD91-3808-4025-86E5-E8F6D2EB70E7}" type="pres">
      <dgm:prSet presAssocID="{A68462D3-E442-4B1A-B77A-49237BE2FD9A}" presName="level3hierChild" presStyleCnt="0"/>
      <dgm:spPr/>
    </dgm:pt>
    <dgm:pt modelId="{D77F8DDF-AAB6-4510-A90C-4DFA19524372}" type="pres">
      <dgm:prSet presAssocID="{E857B194-DBF8-4A26-98EF-2A44839545CE}" presName="conn2-1" presStyleLbl="parChTrans1D3" presStyleIdx="1" presStyleCnt="3"/>
      <dgm:spPr/>
    </dgm:pt>
    <dgm:pt modelId="{53613D92-19E6-49F9-AA9E-9BD0ED6AF82E}" type="pres">
      <dgm:prSet presAssocID="{E857B194-DBF8-4A26-98EF-2A44839545CE}" presName="connTx" presStyleLbl="parChTrans1D3" presStyleIdx="1" presStyleCnt="3"/>
      <dgm:spPr/>
    </dgm:pt>
    <dgm:pt modelId="{28AFE8BD-7C5F-44C3-9F34-765CAD9C1491}" type="pres">
      <dgm:prSet presAssocID="{7BFA17F8-877F-4BE9-9D39-EA33B3150ADB}" presName="root2" presStyleCnt="0"/>
      <dgm:spPr/>
    </dgm:pt>
    <dgm:pt modelId="{724F060F-9094-4F2B-98BC-96B9C4F1D9C4}" type="pres">
      <dgm:prSet presAssocID="{7BFA17F8-877F-4BE9-9D39-EA33B3150ADB}" presName="LevelTwoTextNode" presStyleLbl="node3" presStyleIdx="1" presStyleCnt="3">
        <dgm:presLayoutVars>
          <dgm:chPref val="3"/>
        </dgm:presLayoutVars>
      </dgm:prSet>
      <dgm:spPr/>
      <dgm:t>
        <a:bodyPr/>
        <a:lstStyle/>
        <a:p>
          <a:endParaRPr lang="zh-CN" altLang="en-US"/>
        </a:p>
      </dgm:t>
    </dgm:pt>
    <dgm:pt modelId="{769978F0-6C26-487F-B21D-314B1300E874}" type="pres">
      <dgm:prSet presAssocID="{7BFA17F8-877F-4BE9-9D39-EA33B3150ADB}" presName="level3hierChild" presStyleCnt="0"/>
      <dgm:spPr/>
    </dgm:pt>
    <dgm:pt modelId="{B380BA51-6847-4E50-8292-A6FCE1411522}" type="pres">
      <dgm:prSet presAssocID="{000BA479-1A56-4927-9CBD-060AD211B732}" presName="conn2-1" presStyleLbl="parChTrans1D3" presStyleIdx="2" presStyleCnt="3"/>
      <dgm:spPr/>
    </dgm:pt>
    <dgm:pt modelId="{CFB7D28C-B30A-4196-8149-02AFE8960B19}" type="pres">
      <dgm:prSet presAssocID="{000BA479-1A56-4927-9CBD-060AD211B732}" presName="connTx" presStyleLbl="parChTrans1D3" presStyleIdx="2" presStyleCnt="3"/>
      <dgm:spPr/>
    </dgm:pt>
    <dgm:pt modelId="{1EAB7354-23AE-4B6F-AA77-8F3104F01336}" type="pres">
      <dgm:prSet presAssocID="{7879ECB2-1630-4B7F-AF5E-4A23E34538A0}" presName="root2" presStyleCnt="0"/>
      <dgm:spPr/>
    </dgm:pt>
    <dgm:pt modelId="{2B92BD09-821C-43C5-882B-C6298FA47335}" type="pres">
      <dgm:prSet presAssocID="{7879ECB2-1630-4B7F-AF5E-4A23E34538A0}" presName="LevelTwoTextNode" presStyleLbl="node3" presStyleIdx="2" presStyleCnt="3">
        <dgm:presLayoutVars>
          <dgm:chPref val="3"/>
        </dgm:presLayoutVars>
      </dgm:prSet>
      <dgm:spPr/>
      <dgm:t>
        <a:bodyPr/>
        <a:lstStyle/>
        <a:p>
          <a:endParaRPr lang="zh-CN" altLang="en-US"/>
        </a:p>
      </dgm:t>
    </dgm:pt>
    <dgm:pt modelId="{8BE0E777-D873-47C4-9FA1-937ABC28AC06}" type="pres">
      <dgm:prSet presAssocID="{7879ECB2-1630-4B7F-AF5E-4A23E34538A0}" presName="level3hierChild" presStyleCnt="0"/>
      <dgm:spPr/>
    </dgm:pt>
    <dgm:pt modelId="{5BA83738-0213-4EBD-94FB-D81B3315CE03}" type="pres">
      <dgm:prSet presAssocID="{4DB8FE17-C203-47C4-87DB-8513DEA763F9}" presName="conn2-1" presStyleLbl="parChTrans1D2" presStyleIdx="2" presStyleCnt="3"/>
      <dgm:spPr/>
    </dgm:pt>
    <dgm:pt modelId="{515B01E5-FDAD-4EE9-B352-00996F44D098}" type="pres">
      <dgm:prSet presAssocID="{4DB8FE17-C203-47C4-87DB-8513DEA763F9}" presName="connTx" presStyleLbl="parChTrans1D2" presStyleIdx="2" presStyleCnt="3"/>
      <dgm:spPr/>
    </dgm:pt>
    <dgm:pt modelId="{AABF49FF-7842-45A7-92B1-0CCA1CD9FE83}" type="pres">
      <dgm:prSet presAssocID="{DD330E44-679D-417B-B87B-D4355BD0DCB0}" presName="root2" presStyleCnt="0"/>
      <dgm:spPr/>
    </dgm:pt>
    <dgm:pt modelId="{E5102361-18A2-43C6-9AC1-DD384AEA8043}" type="pres">
      <dgm:prSet presAssocID="{DD330E44-679D-417B-B87B-D4355BD0DCB0}" presName="LevelTwoTextNode" presStyleLbl="node2" presStyleIdx="2" presStyleCnt="3">
        <dgm:presLayoutVars>
          <dgm:chPref val="3"/>
        </dgm:presLayoutVars>
      </dgm:prSet>
      <dgm:spPr/>
      <dgm:t>
        <a:bodyPr/>
        <a:lstStyle/>
        <a:p>
          <a:endParaRPr lang="zh-CN" altLang="en-US"/>
        </a:p>
      </dgm:t>
    </dgm:pt>
    <dgm:pt modelId="{89A6A916-7140-482A-AEB4-2FAEA4D728D6}" type="pres">
      <dgm:prSet presAssocID="{DD330E44-679D-417B-B87B-D4355BD0DCB0}" presName="level3hierChild" presStyleCnt="0"/>
      <dgm:spPr/>
    </dgm:pt>
    <dgm:pt modelId="{59E93EBB-B55C-415D-8700-072139119C63}" type="pres">
      <dgm:prSet presAssocID="{CEC4A89F-74F2-4430-9B02-16C4E2BBB715}" presName="root1" presStyleCnt="0"/>
      <dgm:spPr/>
    </dgm:pt>
    <dgm:pt modelId="{CD34733C-B731-4B19-A345-06F9887C6C41}" type="pres">
      <dgm:prSet presAssocID="{CEC4A89F-74F2-4430-9B02-16C4E2BBB715}" presName="LevelOneTextNode" presStyleLbl="node0" presStyleIdx="2" presStyleCnt="3">
        <dgm:presLayoutVars>
          <dgm:chPref val="3"/>
        </dgm:presLayoutVars>
      </dgm:prSet>
      <dgm:spPr/>
      <dgm:t>
        <a:bodyPr/>
        <a:lstStyle/>
        <a:p>
          <a:endParaRPr lang="zh-CN" altLang="en-US"/>
        </a:p>
      </dgm:t>
    </dgm:pt>
    <dgm:pt modelId="{ADC16B5F-4389-4DDC-A77F-0C1F3DD531E7}" type="pres">
      <dgm:prSet presAssocID="{CEC4A89F-74F2-4430-9B02-16C4E2BBB715}" presName="level2hierChild" presStyleCnt="0"/>
      <dgm:spPr/>
    </dgm:pt>
  </dgm:ptLst>
  <dgm:cxnLst>
    <dgm:cxn modelId="{7198D133-4E5B-472E-8B26-10920455E6B7}" type="presOf" srcId="{B67D27D9-6F0E-4F04-BEB1-F3798E730D47}" destId="{BFC3B41A-E648-43D5-8A9C-1053F6719422}" srcOrd="0" destOrd="0" presId="urn:microsoft.com/office/officeart/2005/8/layout/hierarchy2"/>
    <dgm:cxn modelId="{9D0880D0-D604-4E64-81C4-D3712D368277}" type="presOf" srcId="{FD1086E2-777D-4541-B312-164CFE08E5FC}" destId="{AF6A2324-F46F-4AA5-AC3B-EC1B07968E8D}" srcOrd="1" destOrd="0" presId="urn:microsoft.com/office/officeart/2005/8/layout/hierarchy2"/>
    <dgm:cxn modelId="{609517AC-6498-49E6-A644-76B53B0B9CB1}" type="presOf" srcId="{F284B279-9466-4CAB-9579-1FCBC4D3F79D}" destId="{991E606E-11C2-4B8E-BD1E-2B2321642C7B}" srcOrd="0" destOrd="0" presId="urn:microsoft.com/office/officeart/2005/8/layout/hierarchy2"/>
    <dgm:cxn modelId="{B7CF42CE-5F3E-4EB4-B6D9-89D252421D56}" type="presOf" srcId="{4DB8FE17-C203-47C4-87DB-8513DEA763F9}" destId="{5BA83738-0213-4EBD-94FB-D81B3315CE03}" srcOrd="0" destOrd="0" presId="urn:microsoft.com/office/officeart/2005/8/layout/hierarchy2"/>
    <dgm:cxn modelId="{741979D6-232F-48E2-9433-1144373BF48A}" type="presOf" srcId="{4DB8FE17-C203-47C4-87DB-8513DEA763F9}" destId="{515B01E5-FDAD-4EE9-B352-00996F44D098}" srcOrd="1" destOrd="0" presId="urn:microsoft.com/office/officeart/2005/8/layout/hierarchy2"/>
    <dgm:cxn modelId="{8172797A-A52C-4EAD-B1ED-0D2FF103C0A9}" type="presOf" srcId="{CEC4A89F-74F2-4430-9B02-16C4E2BBB715}" destId="{CD34733C-B731-4B19-A345-06F9887C6C41}" srcOrd="0" destOrd="0" presId="urn:microsoft.com/office/officeart/2005/8/layout/hierarchy2"/>
    <dgm:cxn modelId="{240F3A4E-266E-433C-B8C6-FB37B6276253}" srcId="{B67D27D9-6F0E-4F04-BEB1-F3798E730D47}" destId="{7879ECB2-1630-4B7F-AF5E-4A23E34538A0}" srcOrd="2" destOrd="0" parTransId="{000BA479-1A56-4927-9CBD-060AD211B732}" sibTransId="{86F3A2FF-2307-4E54-B33E-4F15FE7D5C57}"/>
    <dgm:cxn modelId="{8DFCF92E-32B3-44F8-A228-BF4DE251976E}" type="presOf" srcId="{E857B194-DBF8-4A26-98EF-2A44839545CE}" destId="{53613D92-19E6-49F9-AA9E-9BD0ED6AF82E}" srcOrd="1" destOrd="0" presId="urn:microsoft.com/office/officeart/2005/8/layout/hierarchy2"/>
    <dgm:cxn modelId="{66003115-4C7C-479F-8702-F3B9112B094B}" type="presOf" srcId="{F284B279-9466-4CAB-9579-1FCBC4D3F79D}" destId="{6CF559AD-E104-43A4-8653-3B1763B62D16}" srcOrd="1" destOrd="0" presId="urn:microsoft.com/office/officeart/2005/8/layout/hierarchy2"/>
    <dgm:cxn modelId="{3BFCC170-3B95-4F8F-9C1C-7A1F333AA218}" type="presOf" srcId="{1C6A7E47-663B-4242-A784-9BB0EBC6E357}" destId="{8C243B6F-2E57-422F-8199-440E55E8857E}" srcOrd="1" destOrd="0" presId="urn:microsoft.com/office/officeart/2005/8/layout/hierarchy2"/>
    <dgm:cxn modelId="{15FD55D6-2022-47DD-81D6-61FE37B0D92B}" type="presOf" srcId="{D26A905E-F7A5-4866-9955-893B258B5D03}" destId="{E3C6D80C-E88C-4B40-8362-884B5375A62C}" srcOrd="0" destOrd="0" presId="urn:microsoft.com/office/officeart/2005/8/layout/hierarchy2"/>
    <dgm:cxn modelId="{B6BB2E40-6770-453B-B22E-98382BF91003}" type="presOf" srcId="{000BA479-1A56-4927-9CBD-060AD211B732}" destId="{CFB7D28C-B30A-4196-8149-02AFE8960B19}" srcOrd="1" destOrd="0" presId="urn:microsoft.com/office/officeart/2005/8/layout/hierarchy2"/>
    <dgm:cxn modelId="{2EA30B57-5BB2-451D-BA2F-F85C2FC4EBB9}" type="presOf" srcId="{7879ECB2-1630-4B7F-AF5E-4A23E34538A0}" destId="{2B92BD09-821C-43C5-882B-C6298FA47335}" srcOrd="0" destOrd="0" presId="urn:microsoft.com/office/officeart/2005/8/layout/hierarchy2"/>
    <dgm:cxn modelId="{E1CF1DE8-99E6-46E1-B318-118102F39B01}" srcId="{D26A905E-F7A5-4866-9955-893B258B5D03}" destId="{B67D27D9-6F0E-4F04-BEB1-F3798E730D47}" srcOrd="1" destOrd="0" parTransId="{1C6A7E47-663B-4242-A784-9BB0EBC6E357}" sibTransId="{FAC067E6-7521-4FB6-BCDC-4CD73287EBF4}"/>
    <dgm:cxn modelId="{241CC5F9-E9C9-44BE-8770-ABD69AB9CE86}" type="presOf" srcId="{7BFA17F8-877F-4BE9-9D39-EA33B3150ADB}" destId="{724F060F-9094-4F2B-98BC-96B9C4F1D9C4}" srcOrd="0" destOrd="0" presId="urn:microsoft.com/office/officeart/2005/8/layout/hierarchy2"/>
    <dgm:cxn modelId="{0C8E50E0-9867-4189-B5BC-1A1FB6709D73}" type="presOf" srcId="{E857B194-DBF8-4A26-98EF-2A44839545CE}" destId="{D77F8DDF-AAB6-4510-A90C-4DFA19524372}" srcOrd="0" destOrd="0" presId="urn:microsoft.com/office/officeart/2005/8/layout/hierarchy2"/>
    <dgm:cxn modelId="{1F47FA35-813A-4EE0-A0C8-2A834067D4CB}" type="presOf" srcId="{A68462D3-E442-4B1A-B77A-49237BE2FD9A}" destId="{2EB64729-8C82-48F9-AB9B-2BBCFB0DF151}" srcOrd="0" destOrd="0" presId="urn:microsoft.com/office/officeart/2005/8/layout/hierarchy2"/>
    <dgm:cxn modelId="{F0F7136E-A1BF-4FC7-AEFE-4224D8EB0837}" srcId="{B9912C0C-68A1-484E-9F6A-174CF4FD518B}" destId="{CEC4A89F-74F2-4430-9B02-16C4E2BBB715}" srcOrd="2" destOrd="0" parTransId="{C97D24F2-B5A1-44A3-BC67-6AA13EE4CC00}" sibTransId="{152A3590-5A86-4292-801D-D5628FE891A5}"/>
    <dgm:cxn modelId="{DBD03390-0B74-400B-96F3-195662B45C49}" type="presOf" srcId="{DD330E44-679D-417B-B87B-D4355BD0DCB0}" destId="{E5102361-18A2-43C6-9AC1-DD384AEA8043}" srcOrd="0" destOrd="0" presId="urn:microsoft.com/office/officeart/2005/8/layout/hierarchy2"/>
    <dgm:cxn modelId="{88D77EE7-6F15-4FD8-AD87-FAB9C7DD1D3D}" type="presOf" srcId="{000BA479-1A56-4927-9CBD-060AD211B732}" destId="{B380BA51-6847-4E50-8292-A6FCE1411522}" srcOrd="0" destOrd="0" presId="urn:microsoft.com/office/officeart/2005/8/layout/hierarchy2"/>
    <dgm:cxn modelId="{E1E5AB7B-68B0-4B36-80DD-05501AC80DC5}" type="presOf" srcId="{E91ECBD9-0646-44FC-9737-78302194B52B}" destId="{AA992580-6CE8-412A-A85D-3E5976D5B04D}" srcOrd="0" destOrd="0" presId="urn:microsoft.com/office/officeart/2005/8/layout/hierarchy2"/>
    <dgm:cxn modelId="{D273A7A1-5019-4CE5-9BD7-3BFC7A4B5947}" type="presOf" srcId="{521BD7CB-4DB1-4DE9-9614-98BEEE1386B8}" destId="{81764E77-D779-4982-9B17-1727A97478BF}" srcOrd="0" destOrd="0" presId="urn:microsoft.com/office/officeart/2005/8/layout/hierarchy2"/>
    <dgm:cxn modelId="{58B8C4F7-528F-488E-B9F0-8F31DE2162CD}" srcId="{B9912C0C-68A1-484E-9F6A-174CF4FD518B}" destId="{E91ECBD9-0646-44FC-9737-78302194B52B}" srcOrd="0" destOrd="0" parTransId="{A57C529C-5454-4FF2-984B-4DA6B62B0A7C}" sibTransId="{C21C254F-FAB5-4DEA-AD64-C1F49F1030FB}"/>
    <dgm:cxn modelId="{73195063-3B45-43CB-AAF9-9828F13B7431}" type="presOf" srcId="{1C6A7E47-663B-4242-A784-9BB0EBC6E357}" destId="{B5AE6EC2-06B4-41CC-832B-A17E36CB3AF0}" srcOrd="0" destOrd="0" presId="urn:microsoft.com/office/officeart/2005/8/layout/hierarchy2"/>
    <dgm:cxn modelId="{3D38EC36-30AD-4A3C-8DD9-1D5315DDB9FC}" srcId="{B9912C0C-68A1-484E-9F6A-174CF4FD518B}" destId="{D26A905E-F7A5-4866-9955-893B258B5D03}" srcOrd="1" destOrd="0" parTransId="{AF093D59-CC88-4463-B7C3-11F05C2FDA47}" sibTransId="{1F4C393A-74EC-4716-BCDD-B95E9127A7BE}"/>
    <dgm:cxn modelId="{12EE0E75-6412-4B7A-930E-63AFE934BFE2}" type="presOf" srcId="{B9912C0C-68A1-484E-9F6A-174CF4FD518B}" destId="{6AF37A75-0643-4F84-B2EB-9E86F842347E}" srcOrd="0" destOrd="0" presId="urn:microsoft.com/office/officeart/2005/8/layout/hierarchy2"/>
    <dgm:cxn modelId="{B194BF1A-DB1E-4863-BE70-1F516138389D}" srcId="{D26A905E-F7A5-4866-9955-893B258B5D03}" destId="{DD330E44-679D-417B-B87B-D4355BD0DCB0}" srcOrd="2" destOrd="0" parTransId="{4DB8FE17-C203-47C4-87DB-8513DEA763F9}" sibTransId="{780E295F-45BE-4FF4-9E79-82312B51A6F7}"/>
    <dgm:cxn modelId="{268DE558-9688-42F7-9EAD-96B6D697AFEC}" srcId="{B67D27D9-6F0E-4F04-BEB1-F3798E730D47}" destId="{7BFA17F8-877F-4BE9-9D39-EA33B3150ADB}" srcOrd="1" destOrd="0" parTransId="{E857B194-DBF8-4A26-98EF-2A44839545CE}" sibTransId="{D03D0C07-66AE-4907-A545-C40924CA25BF}"/>
    <dgm:cxn modelId="{D3588B78-69B0-47F2-A0B2-206E0AB466F8}" srcId="{D26A905E-F7A5-4866-9955-893B258B5D03}" destId="{521BD7CB-4DB1-4DE9-9614-98BEEE1386B8}" srcOrd="0" destOrd="0" parTransId="{F284B279-9466-4CAB-9579-1FCBC4D3F79D}" sibTransId="{A0E932E5-8180-4A9B-9482-9C4CBA055BE4}"/>
    <dgm:cxn modelId="{31F4D6D7-6003-450A-A913-4626277F028E}" type="presOf" srcId="{FD1086E2-777D-4541-B312-164CFE08E5FC}" destId="{A0373D64-F954-4700-BBF1-5A35D5709E1F}" srcOrd="0" destOrd="0" presId="urn:microsoft.com/office/officeart/2005/8/layout/hierarchy2"/>
    <dgm:cxn modelId="{F026B64E-2A8C-43AA-85C5-E465B68B2DEA}" srcId="{B67D27D9-6F0E-4F04-BEB1-F3798E730D47}" destId="{A68462D3-E442-4B1A-B77A-49237BE2FD9A}" srcOrd="0" destOrd="0" parTransId="{FD1086E2-777D-4541-B312-164CFE08E5FC}" sibTransId="{E956CDA6-3FCB-4827-8794-7BEE15B06B8D}"/>
    <dgm:cxn modelId="{29D934EC-9ACB-4211-8EB4-A2D4E05DEA8D}" type="presParOf" srcId="{6AF37A75-0643-4F84-B2EB-9E86F842347E}" destId="{E9D0C4B2-1E40-4B85-BA0B-A2D3F8C01C35}" srcOrd="0" destOrd="0" presId="urn:microsoft.com/office/officeart/2005/8/layout/hierarchy2"/>
    <dgm:cxn modelId="{66BCBB3D-6DA4-470F-9C3B-84DE4BA4E395}" type="presParOf" srcId="{E9D0C4B2-1E40-4B85-BA0B-A2D3F8C01C35}" destId="{AA992580-6CE8-412A-A85D-3E5976D5B04D}" srcOrd="0" destOrd="0" presId="urn:microsoft.com/office/officeart/2005/8/layout/hierarchy2"/>
    <dgm:cxn modelId="{34ECE3C1-9188-4E30-A446-68D4B760A426}" type="presParOf" srcId="{E9D0C4B2-1E40-4B85-BA0B-A2D3F8C01C35}" destId="{3A771E34-C2DA-4BF2-A036-7115243098AA}" srcOrd="1" destOrd="0" presId="urn:microsoft.com/office/officeart/2005/8/layout/hierarchy2"/>
    <dgm:cxn modelId="{BB8CDE53-B3E1-478A-8F98-6EBCD12BCE35}" type="presParOf" srcId="{6AF37A75-0643-4F84-B2EB-9E86F842347E}" destId="{1C1C2BEF-6B0F-433D-A02F-21B2BE571FDB}" srcOrd="1" destOrd="0" presId="urn:microsoft.com/office/officeart/2005/8/layout/hierarchy2"/>
    <dgm:cxn modelId="{8604A97A-9A10-4B26-8F9E-EB230F708061}" type="presParOf" srcId="{1C1C2BEF-6B0F-433D-A02F-21B2BE571FDB}" destId="{E3C6D80C-E88C-4B40-8362-884B5375A62C}" srcOrd="0" destOrd="0" presId="urn:microsoft.com/office/officeart/2005/8/layout/hierarchy2"/>
    <dgm:cxn modelId="{9CEA77FE-FD0A-4A5E-A172-40C52B55733C}" type="presParOf" srcId="{1C1C2BEF-6B0F-433D-A02F-21B2BE571FDB}" destId="{C026BB21-7FBF-4FD4-AA82-420348842326}" srcOrd="1" destOrd="0" presId="urn:microsoft.com/office/officeart/2005/8/layout/hierarchy2"/>
    <dgm:cxn modelId="{DB09CB4D-E4A4-404F-8C1C-B33C3223D4BA}" type="presParOf" srcId="{C026BB21-7FBF-4FD4-AA82-420348842326}" destId="{991E606E-11C2-4B8E-BD1E-2B2321642C7B}" srcOrd="0" destOrd="0" presId="urn:microsoft.com/office/officeart/2005/8/layout/hierarchy2"/>
    <dgm:cxn modelId="{7BBF4EF0-40C1-4ADE-9D30-7F8F7001BE5B}" type="presParOf" srcId="{991E606E-11C2-4B8E-BD1E-2B2321642C7B}" destId="{6CF559AD-E104-43A4-8653-3B1763B62D16}" srcOrd="0" destOrd="0" presId="urn:microsoft.com/office/officeart/2005/8/layout/hierarchy2"/>
    <dgm:cxn modelId="{E90F9BB9-1C42-4224-A1AC-486E20A7366F}" type="presParOf" srcId="{C026BB21-7FBF-4FD4-AA82-420348842326}" destId="{B450E77C-9F00-4888-B49C-05FBC759E05C}" srcOrd="1" destOrd="0" presId="urn:microsoft.com/office/officeart/2005/8/layout/hierarchy2"/>
    <dgm:cxn modelId="{59B62A3F-D1BD-468A-99AE-539382271CFD}" type="presParOf" srcId="{B450E77C-9F00-4888-B49C-05FBC759E05C}" destId="{81764E77-D779-4982-9B17-1727A97478BF}" srcOrd="0" destOrd="0" presId="urn:microsoft.com/office/officeart/2005/8/layout/hierarchy2"/>
    <dgm:cxn modelId="{D5021265-5578-4D7D-AA7A-833B0FB488AD}" type="presParOf" srcId="{B450E77C-9F00-4888-B49C-05FBC759E05C}" destId="{1963F75A-1EB4-41B4-ACF4-24A308F0E5A3}" srcOrd="1" destOrd="0" presId="urn:microsoft.com/office/officeart/2005/8/layout/hierarchy2"/>
    <dgm:cxn modelId="{460191A7-7912-436A-BF88-ACAE08CFBE08}" type="presParOf" srcId="{C026BB21-7FBF-4FD4-AA82-420348842326}" destId="{B5AE6EC2-06B4-41CC-832B-A17E36CB3AF0}" srcOrd="2" destOrd="0" presId="urn:microsoft.com/office/officeart/2005/8/layout/hierarchy2"/>
    <dgm:cxn modelId="{2B4C47E8-A8EE-4627-98C5-4E5DB638F61D}" type="presParOf" srcId="{B5AE6EC2-06B4-41CC-832B-A17E36CB3AF0}" destId="{8C243B6F-2E57-422F-8199-440E55E8857E}" srcOrd="0" destOrd="0" presId="urn:microsoft.com/office/officeart/2005/8/layout/hierarchy2"/>
    <dgm:cxn modelId="{013D1DD9-DB0F-42B8-82A6-DF14387EF8E4}" type="presParOf" srcId="{C026BB21-7FBF-4FD4-AA82-420348842326}" destId="{5D9B4870-667F-4AC8-B3CF-AAEDF5235419}" srcOrd="3" destOrd="0" presId="urn:microsoft.com/office/officeart/2005/8/layout/hierarchy2"/>
    <dgm:cxn modelId="{8A260B56-6A51-4CCE-A04B-A7C61C01245B}" type="presParOf" srcId="{5D9B4870-667F-4AC8-B3CF-AAEDF5235419}" destId="{BFC3B41A-E648-43D5-8A9C-1053F6719422}" srcOrd="0" destOrd="0" presId="urn:microsoft.com/office/officeart/2005/8/layout/hierarchy2"/>
    <dgm:cxn modelId="{A438FC6C-1B3E-45A2-8C9B-3F4FAE29B075}" type="presParOf" srcId="{5D9B4870-667F-4AC8-B3CF-AAEDF5235419}" destId="{DE99101F-26A2-4CEA-9F59-CD55C764216E}" srcOrd="1" destOrd="0" presId="urn:microsoft.com/office/officeart/2005/8/layout/hierarchy2"/>
    <dgm:cxn modelId="{27C221BD-D813-4FD0-B061-6D75D6DE6E3A}" type="presParOf" srcId="{DE99101F-26A2-4CEA-9F59-CD55C764216E}" destId="{A0373D64-F954-4700-BBF1-5A35D5709E1F}" srcOrd="0" destOrd="0" presId="urn:microsoft.com/office/officeart/2005/8/layout/hierarchy2"/>
    <dgm:cxn modelId="{0DE25840-8598-4531-AD59-62554ED14B50}" type="presParOf" srcId="{A0373D64-F954-4700-BBF1-5A35D5709E1F}" destId="{AF6A2324-F46F-4AA5-AC3B-EC1B07968E8D}" srcOrd="0" destOrd="0" presId="urn:microsoft.com/office/officeart/2005/8/layout/hierarchy2"/>
    <dgm:cxn modelId="{C10FC220-734B-49BB-B90A-D6DE5B43F9A9}" type="presParOf" srcId="{DE99101F-26A2-4CEA-9F59-CD55C764216E}" destId="{AD09912F-1656-4CC9-9504-273B13F374A8}" srcOrd="1" destOrd="0" presId="urn:microsoft.com/office/officeart/2005/8/layout/hierarchy2"/>
    <dgm:cxn modelId="{250BBB29-4B19-4744-858C-DC2D057013C6}" type="presParOf" srcId="{AD09912F-1656-4CC9-9504-273B13F374A8}" destId="{2EB64729-8C82-48F9-AB9B-2BBCFB0DF151}" srcOrd="0" destOrd="0" presId="urn:microsoft.com/office/officeart/2005/8/layout/hierarchy2"/>
    <dgm:cxn modelId="{2A90F234-E70A-4A31-96E6-C84E051A73B6}" type="presParOf" srcId="{AD09912F-1656-4CC9-9504-273B13F374A8}" destId="{C47ACD91-3808-4025-86E5-E8F6D2EB70E7}" srcOrd="1" destOrd="0" presId="urn:microsoft.com/office/officeart/2005/8/layout/hierarchy2"/>
    <dgm:cxn modelId="{F204F554-ACA8-4C10-B23F-5032773F371E}" type="presParOf" srcId="{DE99101F-26A2-4CEA-9F59-CD55C764216E}" destId="{D77F8DDF-AAB6-4510-A90C-4DFA19524372}" srcOrd="2" destOrd="0" presId="urn:microsoft.com/office/officeart/2005/8/layout/hierarchy2"/>
    <dgm:cxn modelId="{D61D4C71-615A-4B32-A523-7ECD46E86DE6}" type="presParOf" srcId="{D77F8DDF-AAB6-4510-A90C-4DFA19524372}" destId="{53613D92-19E6-49F9-AA9E-9BD0ED6AF82E}" srcOrd="0" destOrd="0" presId="urn:microsoft.com/office/officeart/2005/8/layout/hierarchy2"/>
    <dgm:cxn modelId="{90E3744D-2D82-45C8-878D-DB172A4EE138}" type="presParOf" srcId="{DE99101F-26A2-4CEA-9F59-CD55C764216E}" destId="{28AFE8BD-7C5F-44C3-9F34-765CAD9C1491}" srcOrd="3" destOrd="0" presId="urn:microsoft.com/office/officeart/2005/8/layout/hierarchy2"/>
    <dgm:cxn modelId="{D9196EA8-F5D2-4439-A16B-125B305FA58C}" type="presParOf" srcId="{28AFE8BD-7C5F-44C3-9F34-765CAD9C1491}" destId="{724F060F-9094-4F2B-98BC-96B9C4F1D9C4}" srcOrd="0" destOrd="0" presId="urn:microsoft.com/office/officeart/2005/8/layout/hierarchy2"/>
    <dgm:cxn modelId="{8E0684BF-E73E-4580-9F6B-72C325C80B84}" type="presParOf" srcId="{28AFE8BD-7C5F-44C3-9F34-765CAD9C1491}" destId="{769978F0-6C26-487F-B21D-314B1300E874}" srcOrd="1" destOrd="0" presId="urn:microsoft.com/office/officeart/2005/8/layout/hierarchy2"/>
    <dgm:cxn modelId="{DF80D232-A56E-49AE-BB65-DC1D2DEBA848}" type="presParOf" srcId="{DE99101F-26A2-4CEA-9F59-CD55C764216E}" destId="{B380BA51-6847-4E50-8292-A6FCE1411522}" srcOrd="4" destOrd="0" presId="urn:microsoft.com/office/officeart/2005/8/layout/hierarchy2"/>
    <dgm:cxn modelId="{E1EB5338-DDE9-4DED-AD61-25A7E9CC841B}" type="presParOf" srcId="{B380BA51-6847-4E50-8292-A6FCE1411522}" destId="{CFB7D28C-B30A-4196-8149-02AFE8960B19}" srcOrd="0" destOrd="0" presId="urn:microsoft.com/office/officeart/2005/8/layout/hierarchy2"/>
    <dgm:cxn modelId="{3580EBDE-0BB5-42E6-948D-D5EFF7AAEB6A}" type="presParOf" srcId="{DE99101F-26A2-4CEA-9F59-CD55C764216E}" destId="{1EAB7354-23AE-4B6F-AA77-8F3104F01336}" srcOrd="5" destOrd="0" presId="urn:microsoft.com/office/officeart/2005/8/layout/hierarchy2"/>
    <dgm:cxn modelId="{9C1EEC10-300B-4ECE-BBDB-784B35113DAA}" type="presParOf" srcId="{1EAB7354-23AE-4B6F-AA77-8F3104F01336}" destId="{2B92BD09-821C-43C5-882B-C6298FA47335}" srcOrd="0" destOrd="0" presId="urn:microsoft.com/office/officeart/2005/8/layout/hierarchy2"/>
    <dgm:cxn modelId="{0C2CC037-CBDC-48B3-886C-DB2421C3E157}" type="presParOf" srcId="{1EAB7354-23AE-4B6F-AA77-8F3104F01336}" destId="{8BE0E777-D873-47C4-9FA1-937ABC28AC06}" srcOrd="1" destOrd="0" presId="urn:microsoft.com/office/officeart/2005/8/layout/hierarchy2"/>
    <dgm:cxn modelId="{ED21DA75-3906-4693-B28F-1E997D93B559}" type="presParOf" srcId="{C026BB21-7FBF-4FD4-AA82-420348842326}" destId="{5BA83738-0213-4EBD-94FB-D81B3315CE03}" srcOrd="4" destOrd="0" presId="urn:microsoft.com/office/officeart/2005/8/layout/hierarchy2"/>
    <dgm:cxn modelId="{6F0C0B70-D8C2-4580-87FF-59986F5BC480}" type="presParOf" srcId="{5BA83738-0213-4EBD-94FB-D81B3315CE03}" destId="{515B01E5-FDAD-4EE9-B352-00996F44D098}" srcOrd="0" destOrd="0" presId="urn:microsoft.com/office/officeart/2005/8/layout/hierarchy2"/>
    <dgm:cxn modelId="{106B7FB0-7BD5-4613-8E9F-261EDAE8CBCA}" type="presParOf" srcId="{C026BB21-7FBF-4FD4-AA82-420348842326}" destId="{AABF49FF-7842-45A7-92B1-0CCA1CD9FE83}" srcOrd="5" destOrd="0" presId="urn:microsoft.com/office/officeart/2005/8/layout/hierarchy2"/>
    <dgm:cxn modelId="{3CE22747-91A7-43FB-9AB0-5BD9C1066787}" type="presParOf" srcId="{AABF49FF-7842-45A7-92B1-0CCA1CD9FE83}" destId="{E5102361-18A2-43C6-9AC1-DD384AEA8043}" srcOrd="0" destOrd="0" presId="urn:microsoft.com/office/officeart/2005/8/layout/hierarchy2"/>
    <dgm:cxn modelId="{3646AB61-48E6-4DE3-8ED7-D7E8374F1C71}" type="presParOf" srcId="{AABF49FF-7842-45A7-92B1-0CCA1CD9FE83}" destId="{89A6A916-7140-482A-AEB4-2FAEA4D728D6}" srcOrd="1" destOrd="0" presId="urn:microsoft.com/office/officeart/2005/8/layout/hierarchy2"/>
    <dgm:cxn modelId="{FEB23622-03FB-47E1-84EE-80941AB029E4}" type="presParOf" srcId="{6AF37A75-0643-4F84-B2EB-9E86F842347E}" destId="{59E93EBB-B55C-415D-8700-072139119C63}" srcOrd="2" destOrd="0" presId="urn:microsoft.com/office/officeart/2005/8/layout/hierarchy2"/>
    <dgm:cxn modelId="{97DDCB03-3F74-4C32-A9A0-8BAE110AB69F}" type="presParOf" srcId="{59E93EBB-B55C-415D-8700-072139119C63}" destId="{CD34733C-B731-4B19-A345-06F9887C6C41}" srcOrd="0" destOrd="0" presId="urn:microsoft.com/office/officeart/2005/8/layout/hierarchy2"/>
    <dgm:cxn modelId="{0EBC61F5-B989-4C6D-B191-DC2E4B255214}" type="presParOf" srcId="{59E93EBB-B55C-415D-8700-072139119C63}" destId="{ADC16B5F-4389-4DDC-A77F-0C1F3DD531E7}"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01579F9-F31A-4BF0-9B6A-5352270EF409}" type="doc">
      <dgm:prSet loTypeId="urn:microsoft.com/office/officeart/2005/8/layout/process1" loCatId="process" qsTypeId="urn:microsoft.com/office/officeart/2005/8/quickstyle/simple1" qsCatId="simple" csTypeId="urn:microsoft.com/office/officeart/2005/8/colors/accent1_2" csCatId="accent1" phldr="1"/>
      <dgm:spPr/>
    </dgm:pt>
    <dgm:pt modelId="{2A4A5897-2C81-49AA-96BC-28FFCBAF9242}">
      <dgm:prSet phldrT="[文本]"/>
      <dgm:spPr/>
      <dgm:t>
        <a:bodyPr/>
        <a:lstStyle/>
        <a:p>
          <a:r>
            <a:rPr lang="zh-CN" altLang="en-US"/>
            <a:t>用户登入</a:t>
          </a:r>
          <a:r>
            <a:rPr lang="en-US" altLang="zh-CN"/>
            <a:t>/</a:t>
          </a:r>
          <a:r>
            <a:rPr lang="zh-CN" altLang="en-US"/>
            <a:t>注册</a:t>
          </a:r>
        </a:p>
      </dgm:t>
    </dgm:pt>
    <dgm:pt modelId="{F2516501-FF39-4D32-8B90-156EC424512B}" type="parTrans" cxnId="{6576445E-8452-417C-8C20-23F9B76DA22E}">
      <dgm:prSet/>
      <dgm:spPr/>
      <dgm:t>
        <a:bodyPr/>
        <a:lstStyle/>
        <a:p>
          <a:endParaRPr lang="zh-CN" altLang="en-US"/>
        </a:p>
      </dgm:t>
    </dgm:pt>
    <dgm:pt modelId="{75BA1153-CA43-4E64-BEC0-69C7E05BCDB5}" type="sibTrans" cxnId="{6576445E-8452-417C-8C20-23F9B76DA22E}">
      <dgm:prSet/>
      <dgm:spPr/>
      <dgm:t>
        <a:bodyPr/>
        <a:lstStyle/>
        <a:p>
          <a:endParaRPr lang="zh-CN" altLang="en-US"/>
        </a:p>
      </dgm:t>
    </dgm:pt>
    <dgm:pt modelId="{0D11CEDD-75F0-4771-9174-50587BA428CE}">
      <dgm:prSet phldrT="[文本]"/>
      <dgm:spPr/>
      <dgm:t>
        <a:bodyPr/>
        <a:lstStyle/>
        <a:p>
          <a:r>
            <a:rPr lang="zh-CN" altLang="en-US"/>
            <a:t>玩家</a:t>
          </a:r>
        </a:p>
      </dgm:t>
    </dgm:pt>
    <dgm:pt modelId="{B7D11440-1045-4970-A02B-F916E2888FA7}" type="parTrans" cxnId="{2AF8046F-5271-4862-8AF0-1E18303A77E2}">
      <dgm:prSet/>
      <dgm:spPr/>
      <dgm:t>
        <a:bodyPr/>
        <a:lstStyle/>
        <a:p>
          <a:endParaRPr lang="zh-CN" altLang="en-US"/>
        </a:p>
      </dgm:t>
    </dgm:pt>
    <dgm:pt modelId="{BA66B866-1167-4C99-843D-BAD73A3FD0FB}" type="sibTrans" cxnId="{2AF8046F-5271-4862-8AF0-1E18303A77E2}">
      <dgm:prSet/>
      <dgm:spPr/>
      <dgm:t>
        <a:bodyPr/>
        <a:lstStyle/>
        <a:p>
          <a:endParaRPr lang="zh-CN" altLang="en-US"/>
        </a:p>
      </dgm:t>
    </dgm:pt>
    <dgm:pt modelId="{722A38DA-0221-4ECF-9B61-05F70DB9E650}">
      <dgm:prSet phldrT="[文本]"/>
      <dgm:spPr/>
      <dgm:t>
        <a:bodyPr/>
        <a:lstStyle/>
        <a:p>
          <a:r>
            <a:rPr lang="zh-CN" altLang="en-US"/>
            <a:t>用户登出</a:t>
          </a:r>
        </a:p>
      </dgm:t>
    </dgm:pt>
    <dgm:pt modelId="{A6F33235-DD8A-4F73-A1D9-354F43A6418B}" type="parTrans" cxnId="{D2B6F016-B4BD-4FFC-9044-9AF877B782DF}">
      <dgm:prSet/>
      <dgm:spPr/>
      <dgm:t>
        <a:bodyPr/>
        <a:lstStyle/>
        <a:p>
          <a:endParaRPr lang="zh-CN" altLang="en-US"/>
        </a:p>
      </dgm:t>
    </dgm:pt>
    <dgm:pt modelId="{232732DC-FA44-480B-8F82-D38F25F0BBCB}" type="sibTrans" cxnId="{D2B6F016-B4BD-4FFC-9044-9AF877B782DF}">
      <dgm:prSet/>
      <dgm:spPr/>
      <dgm:t>
        <a:bodyPr/>
        <a:lstStyle/>
        <a:p>
          <a:endParaRPr lang="zh-CN" altLang="en-US"/>
        </a:p>
      </dgm:t>
    </dgm:pt>
    <dgm:pt modelId="{8C3B5BB5-DC40-42EE-AD47-36C9A0B87F3A}" type="pres">
      <dgm:prSet presAssocID="{401579F9-F31A-4BF0-9B6A-5352270EF409}" presName="Name0" presStyleCnt="0">
        <dgm:presLayoutVars>
          <dgm:dir/>
          <dgm:resizeHandles val="exact"/>
        </dgm:presLayoutVars>
      </dgm:prSet>
      <dgm:spPr/>
    </dgm:pt>
    <dgm:pt modelId="{451BBB21-85EE-4711-8E18-597F7D2B7F2F}" type="pres">
      <dgm:prSet presAssocID="{2A4A5897-2C81-49AA-96BC-28FFCBAF9242}" presName="node" presStyleLbl="node1" presStyleIdx="0" presStyleCnt="3">
        <dgm:presLayoutVars>
          <dgm:bulletEnabled val="1"/>
        </dgm:presLayoutVars>
      </dgm:prSet>
      <dgm:spPr/>
      <dgm:t>
        <a:bodyPr/>
        <a:lstStyle/>
        <a:p>
          <a:endParaRPr lang="zh-CN" altLang="en-US"/>
        </a:p>
      </dgm:t>
    </dgm:pt>
    <dgm:pt modelId="{695AE88C-275C-459E-A790-5D7789D6E27F}" type="pres">
      <dgm:prSet presAssocID="{75BA1153-CA43-4E64-BEC0-69C7E05BCDB5}" presName="sibTrans" presStyleLbl="sibTrans2D1" presStyleIdx="0" presStyleCnt="2"/>
      <dgm:spPr>
        <a:prstGeom prst="leftArrow">
          <a:avLst/>
        </a:prstGeom>
      </dgm:spPr>
    </dgm:pt>
    <dgm:pt modelId="{C49D6AD7-6375-4CBC-9ED8-3A0D6E9C727C}" type="pres">
      <dgm:prSet presAssocID="{75BA1153-CA43-4E64-BEC0-69C7E05BCDB5}" presName="connectorText" presStyleLbl="sibTrans2D1" presStyleIdx="0" presStyleCnt="2"/>
      <dgm:spPr/>
    </dgm:pt>
    <dgm:pt modelId="{EA92D524-E657-476F-B678-EB589F52FAC2}" type="pres">
      <dgm:prSet presAssocID="{0D11CEDD-75F0-4771-9174-50587BA428CE}" presName="node" presStyleLbl="node1" presStyleIdx="1" presStyleCnt="3">
        <dgm:presLayoutVars>
          <dgm:bulletEnabled val="1"/>
        </dgm:presLayoutVars>
      </dgm:prSet>
      <dgm:spPr/>
    </dgm:pt>
    <dgm:pt modelId="{8BFB55EF-AB91-4EDF-9ADA-64363988BD78}" type="pres">
      <dgm:prSet presAssocID="{BA66B866-1167-4C99-843D-BAD73A3FD0FB}" presName="sibTrans" presStyleLbl="sibTrans2D1" presStyleIdx="1" presStyleCnt="2"/>
      <dgm:spPr/>
    </dgm:pt>
    <dgm:pt modelId="{C070DB78-36B5-4401-8D0B-29DD9BCF2059}" type="pres">
      <dgm:prSet presAssocID="{BA66B866-1167-4C99-843D-BAD73A3FD0FB}" presName="connectorText" presStyleLbl="sibTrans2D1" presStyleIdx="1" presStyleCnt="2"/>
      <dgm:spPr/>
    </dgm:pt>
    <dgm:pt modelId="{A21ADE54-298E-4878-930A-A7FDE3203E59}" type="pres">
      <dgm:prSet presAssocID="{722A38DA-0221-4ECF-9B61-05F70DB9E650}" presName="node" presStyleLbl="node1" presStyleIdx="2" presStyleCnt="3">
        <dgm:presLayoutVars>
          <dgm:bulletEnabled val="1"/>
        </dgm:presLayoutVars>
      </dgm:prSet>
      <dgm:spPr/>
    </dgm:pt>
  </dgm:ptLst>
  <dgm:cxnLst>
    <dgm:cxn modelId="{D93ED599-4AAD-4E72-87AD-A9BFC62718CB}" type="presOf" srcId="{BA66B866-1167-4C99-843D-BAD73A3FD0FB}" destId="{C070DB78-36B5-4401-8D0B-29DD9BCF2059}" srcOrd="1" destOrd="0" presId="urn:microsoft.com/office/officeart/2005/8/layout/process1"/>
    <dgm:cxn modelId="{D2B6F016-B4BD-4FFC-9044-9AF877B782DF}" srcId="{401579F9-F31A-4BF0-9B6A-5352270EF409}" destId="{722A38DA-0221-4ECF-9B61-05F70DB9E650}" srcOrd="2" destOrd="0" parTransId="{A6F33235-DD8A-4F73-A1D9-354F43A6418B}" sibTransId="{232732DC-FA44-480B-8F82-D38F25F0BBCB}"/>
    <dgm:cxn modelId="{6576445E-8452-417C-8C20-23F9B76DA22E}" srcId="{401579F9-F31A-4BF0-9B6A-5352270EF409}" destId="{2A4A5897-2C81-49AA-96BC-28FFCBAF9242}" srcOrd="0" destOrd="0" parTransId="{F2516501-FF39-4D32-8B90-156EC424512B}" sibTransId="{75BA1153-CA43-4E64-BEC0-69C7E05BCDB5}"/>
    <dgm:cxn modelId="{AC0AF523-5B07-48D2-887E-B7E0EFF18127}" type="presOf" srcId="{75BA1153-CA43-4E64-BEC0-69C7E05BCDB5}" destId="{C49D6AD7-6375-4CBC-9ED8-3A0D6E9C727C}" srcOrd="1" destOrd="0" presId="urn:microsoft.com/office/officeart/2005/8/layout/process1"/>
    <dgm:cxn modelId="{46632527-3E48-42C3-A681-94F65C19C17B}" type="presOf" srcId="{BA66B866-1167-4C99-843D-BAD73A3FD0FB}" destId="{8BFB55EF-AB91-4EDF-9ADA-64363988BD78}" srcOrd="0" destOrd="0" presId="urn:microsoft.com/office/officeart/2005/8/layout/process1"/>
    <dgm:cxn modelId="{0A855880-70F5-4B0B-AFBC-58BF4593E09C}" type="presOf" srcId="{722A38DA-0221-4ECF-9B61-05F70DB9E650}" destId="{A21ADE54-298E-4878-930A-A7FDE3203E59}" srcOrd="0" destOrd="0" presId="urn:microsoft.com/office/officeart/2005/8/layout/process1"/>
    <dgm:cxn modelId="{EEF01009-E25E-41A3-A258-0E0DDF9B02E4}" type="presOf" srcId="{401579F9-F31A-4BF0-9B6A-5352270EF409}" destId="{8C3B5BB5-DC40-42EE-AD47-36C9A0B87F3A}" srcOrd="0" destOrd="0" presId="urn:microsoft.com/office/officeart/2005/8/layout/process1"/>
    <dgm:cxn modelId="{C7039287-7D37-47FA-8843-98D9C1776FAC}" type="presOf" srcId="{0D11CEDD-75F0-4771-9174-50587BA428CE}" destId="{EA92D524-E657-476F-B678-EB589F52FAC2}" srcOrd="0" destOrd="0" presId="urn:microsoft.com/office/officeart/2005/8/layout/process1"/>
    <dgm:cxn modelId="{C450194E-6705-4813-B8B8-B14E284C102A}" type="presOf" srcId="{2A4A5897-2C81-49AA-96BC-28FFCBAF9242}" destId="{451BBB21-85EE-4711-8E18-597F7D2B7F2F}" srcOrd="0" destOrd="0" presId="urn:microsoft.com/office/officeart/2005/8/layout/process1"/>
    <dgm:cxn modelId="{2AF8046F-5271-4862-8AF0-1E18303A77E2}" srcId="{401579F9-F31A-4BF0-9B6A-5352270EF409}" destId="{0D11CEDD-75F0-4771-9174-50587BA428CE}" srcOrd="1" destOrd="0" parTransId="{B7D11440-1045-4970-A02B-F916E2888FA7}" sibTransId="{BA66B866-1167-4C99-843D-BAD73A3FD0FB}"/>
    <dgm:cxn modelId="{07E02D6D-2AF9-4115-AF2B-9556C1906D21}" type="presOf" srcId="{75BA1153-CA43-4E64-BEC0-69C7E05BCDB5}" destId="{695AE88C-275C-459E-A790-5D7789D6E27F}" srcOrd="0" destOrd="0" presId="urn:microsoft.com/office/officeart/2005/8/layout/process1"/>
    <dgm:cxn modelId="{FA7F9656-910C-4CC6-8EDF-612181C439EF}" type="presParOf" srcId="{8C3B5BB5-DC40-42EE-AD47-36C9A0B87F3A}" destId="{451BBB21-85EE-4711-8E18-597F7D2B7F2F}" srcOrd="0" destOrd="0" presId="urn:microsoft.com/office/officeart/2005/8/layout/process1"/>
    <dgm:cxn modelId="{0B57F5DB-C76E-4F9D-9731-B01FF7804869}" type="presParOf" srcId="{8C3B5BB5-DC40-42EE-AD47-36C9A0B87F3A}" destId="{695AE88C-275C-459E-A790-5D7789D6E27F}" srcOrd="1" destOrd="0" presId="urn:microsoft.com/office/officeart/2005/8/layout/process1"/>
    <dgm:cxn modelId="{512C9206-00BC-468A-8CDD-5792EDF842A4}" type="presParOf" srcId="{695AE88C-275C-459E-A790-5D7789D6E27F}" destId="{C49D6AD7-6375-4CBC-9ED8-3A0D6E9C727C}" srcOrd="0" destOrd="0" presId="urn:microsoft.com/office/officeart/2005/8/layout/process1"/>
    <dgm:cxn modelId="{A75ADDAC-641C-46E7-BFC3-9C19DF47460B}" type="presParOf" srcId="{8C3B5BB5-DC40-42EE-AD47-36C9A0B87F3A}" destId="{EA92D524-E657-476F-B678-EB589F52FAC2}" srcOrd="2" destOrd="0" presId="urn:microsoft.com/office/officeart/2005/8/layout/process1"/>
    <dgm:cxn modelId="{5F010601-0C8B-4DF9-A690-C09D62AD2B64}" type="presParOf" srcId="{8C3B5BB5-DC40-42EE-AD47-36C9A0B87F3A}" destId="{8BFB55EF-AB91-4EDF-9ADA-64363988BD78}" srcOrd="3" destOrd="0" presId="urn:microsoft.com/office/officeart/2005/8/layout/process1"/>
    <dgm:cxn modelId="{B6B55BFD-BB28-4D3D-87D4-A3ADB2FC1DF1}" type="presParOf" srcId="{8BFB55EF-AB91-4EDF-9ADA-64363988BD78}" destId="{C070DB78-36B5-4401-8D0B-29DD9BCF2059}" srcOrd="0" destOrd="0" presId="urn:microsoft.com/office/officeart/2005/8/layout/process1"/>
    <dgm:cxn modelId="{1C22606E-0762-496C-B598-53FEF7E8CF4C}" type="presParOf" srcId="{8C3B5BB5-DC40-42EE-AD47-36C9A0B87F3A}" destId="{A21ADE54-298E-4878-930A-A7FDE3203E59}"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7D10DE4-2653-4A7D-B8F5-DCCA1A9C19B4}" type="doc">
      <dgm:prSet loTypeId="urn:microsoft.com/office/officeart/2005/8/layout/process1" loCatId="process" qsTypeId="urn:microsoft.com/office/officeart/2005/8/quickstyle/simple1" qsCatId="simple" csTypeId="urn:microsoft.com/office/officeart/2005/8/colors/accent1_2" csCatId="accent1" phldr="1"/>
      <dgm:spPr/>
    </dgm:pt>
    <dgm:pt modelId="{6FC30F47-FBFB-455E-B919-4CE34F8888E8}">
      <dgm:prSet phldrT="[文本]"/>
      <dgm:spPr/>
      <dgm:t>
        <a:bodyPr/>
        <a:lstStyle/>
        <a:p>
          <a:r>
            <a:rPr lang="zh-CN" altLang="en-US"/>
            <a:t>房主</a:t>
          </a:r>
          <a:endParaRPr lang="zh-CN" altLang="en-US"/>
        </a:p>
      </dgm:t>
    </dgm:pt>
    <dgm:pt modelId="{A5D7171E-0DFC-400D-B0F6-7EB61828DB46}" type="parTrans" cxnId="{1547C8B2-B5B5-48F7-9E88-AC54A051C3DB}">
      <dgm:prSet/>
      <dgm:spPr/>
      <dgm:t>
        <a:bodyPr/>
        <a:lstStyle/>
        <a:p>
          <a:endParaRPr lang="zh-CN" altLang="en-US"/>
        </a:p>
      </dgm:t>
    </dgm:pt>
    <dgm:pt modelId="{A4DACD08-FF39-4C6F-846A-18404610F822}" type="sibTrans" cxnId="{1547C8B2-B5B5-48F7-9E88-AC54A051C3DB}">
      <dgm:prSet/>
      <dgm:spPr/>
      <dgm:t>
        <a:bodyPr/>
        <a:lstStyle/>
        <a:p>
          <a:endParaRPr lang="zh-CN" altLang="en-US"/>
        </a:p>
      </dgm:t>
    </dgm:pt>
    <dgm:pt modelId="{4C760079-3091-4404-9F8F-61A2A9A8711D}">
      <dgm:prSet phldrT="[文本]"/>
      <dgm:spPr/>
      <dgm:t>
        <a:bodyPr/>
        <a:lstStyle/>
        <a:p>
          <a:r>
            <a:rPr lang="zh-CN" altLang="en-US"/>
            <a:t>开始</a:t>
          </a:r>
        </a:p>
      </dgm:t>
    </dgm:pt>
    <dgm:pt modelId="{A5C39A92-068E-461F-BE1B-A4DE9E9219A1}" type="parTrans" cxnId="{BE59A518-8B79-4DC0-ABEE-C9DE723AA3B2}">
      <dgm:prSet/>
      <dgm:spPr/>
      <dgm:t>
        <a:bodyPr/>
        <a:lstStyle/>
        <a:p>
          <a:endParaRPr lang="zh-CN" altLang="en-US"/>
        </a:p>
      </dgm:t>
    </dgm:pt>
    <dgm:pt modelId="{68691399-274B-4AEF-9A8F-D122E920F399}" type="sibTrans" cxnId="{BE59A518-8B79-4DC0-ABEE-C9DE723AA3B2}">
      <dgm:prSet/>
      <dgm:spPr/>
      <dgm:t>
        <a:bodyPr/>
        <a:lstStyle/>
        <a:p>
          <a:endParaRPr lang="zh-CN" altLang="en-US"/>
        </a:p>
      </dgm:t>
    </dgm:pt>
    <dgm:pt modelId="{DEA22181-399B-4E51-9A5D-3B5F9033B4E1}">
      <dgm:prSet/>
      <dgm:spPr/>
      <dgm:t>
        <a:bodyPr/>
        <a:lstStyle/>
        <a:p>
          <a:r>
            <a:rPr lang="zh-CN" i="1"/>
            <a:t>建立房间并安排座位</a:t>
          </a:r>
          <a:endParaRPr lang="zh-CN" altLang="en-US"/>
        </a:p>
      </dgm:t>
    </dgm:pt>
    <dgm:pt modelId="{5E63A97C-4365-4F2A-A7E7-2F39E35434A9}" type="parTrans" cxnId="{C01AB261-DBF3-4B5C-AC8F-2B179681CA6A}">
      <dgm:prSet/>
      <dgm:spPr/>
      <dgm:t>
        <a:bodyPr/>
        <a:lstStyle/>
        <a:p>
          <a:endParaRPr lang="zh-CN" altLang="en-US"/>
        </a:p>
      </dgm:t>
    </dgm:pt>
    <dgm:pt modelId="{33EC484F-C9B1-4E5A-8C7C-13FBCEC787CA}" type="sibTrans" cxnId="{C01AB261-DBF3-4B5C-AC8F-2B179681CA6A}">
      <dgm:prSet/>
      <dgm:spPr/>
      <dgm:t>
        <a:bodyPr/>
        <a:lstStyle/>
        <a:p>
          <a:endParaRPr lang="zh-CN" altLang="en-US"/>
        </a:p>
      </dgm:t>
    </dgm:pt>
    <dgm:pt modelId="{D6C14E24-B6A8-4F02-91CB-48C8F242A87E}">
      <dgm:prSet/>
      <dgm:spPr/>
      <dgm:t>
        <a:bodyPr/>
        <a:lstStyle/>
        <a:p>
          <a:r>
            <a:rPr lang="zh-CN" altLang="en-US"/>
            <a:t>准备</a:t>
          </a:r>
        </a:p>
      </dgm:t>
    </dgm:pt>
    <dgm:pt modelId="{C1C42602-BD6A-4BB6-A12A-23326E6228A8}" type="parTrans" cxnId="{3F0B9DD1-1729-40B3-9A34-EB82BA64619E}">
      <dgm:prSet/>
      <dgm:spPr/>
      <dgm:t>
        <a:bodyPr/>
        <a:lstStyle/>
        <a:p>
          <a:endParaRPr lang="zh-CN" altLang="en-US"/>
        </a:p>
      </dgm:t>
    </dgm:pt>
    <dgm:pt modelId="{E65AA984-4D51-44E3-9DEC-3666AE9EA18F}" type="sibTrans" cxnId="{3F0B9DD1-1729-40B3-9A34-EB82BA64619E}">
      <dgm:prSet/>
      <dgm:spPr/>
      <dgm:t>
        <a:bodyPr/>
        <a:lstStyle/>
        <a:p>
          <a:endParaRPr lang="zh-CN" altLang="en-US"/>
        </a:p>
      </dgm:t>
    </dgm:pt>
    <dgm:pt modelId="{656FD512-3261-4A20-A0D6-C0893E36BF28}">
      <dgm:prSet/>
      <dgm:spPr/>
      <dgm:t>
        <a:bodyPr/>
        <a:lstStyle/>
        <a:p>
          <a:r>
            <a:rPr lang="zh-CN" altLang="en-US"/>
            <a:t>其他玩家</a:t>
          </a:r>
        </a:p>
      </dgm:t>
    </dgm:pt>
    <dgm:pt modelId="{BE952D4D-A89D-4B67-9607-5406F059AAE1}" type="parTrans" cxnId="{B8CCB0CE-5487-4BF5-885D-99073CEB19F1}">
      <dgm:prSet/>
      <dgm:spPr/>
      <dgm:t>
        <a:bodyPr/>
        <a:lstStyle/>
        <a:p>
          <a:endParaRPr lang="zh-CN" altLang="en-US"/>
        </a:p>
      </dgm:t>
    </dgm:pt>
    <dgm:pt modelId="{FFDD4AC1-CC11-4E81-99E4-5384D94FBBFE}" type="sibTrans" cxnId="{B8CCB0CE-5487-4BF5-885D-99073CEB19F1}">
      <dgm:prSet/>
      <dgm:spPr/>
      <dgm:t>
        <a:bodyPr/>
        <a:lstStyle/>
        <a:p>
          <a:endParaRPr lang="zh-CN" altLang="en-US"/>
        </a:p>
      </dgm:t>
    </dgm:pt>
    <dgm:pt modelId="{B6295A6D-FCF9-461A-ADB4-0F2B71E247B4}">
      <dgm:prSet/>
      <dgm:spPr/>
      <dgm:t>
        <a:bodyPr/>
        <a:lstStyle/>
        <a:p>
          <a:r>
            <a:rPr lang="zh-CN" i="1"/>
            <a:t>加入房间并安排座位</a:t>
          </a:r>
          <a:endParaRPr lang="zh-CN" altLang="en-US"/>
        </a:p>
      </dgm:t>
    </dgm:pt>
    <dgm:pt modelId="{1502F6B1-67A9-4470-8C08-2F837314EA57}" type="parTrans" cxnId="{71FA4553-3B0F-45F1-A496-3A5EB92DC971}">
      <dgm:prSet/>
      <dgm:spPr/>
      <dgm:t>
        <a:bodyPr/>
        <a:lstStyle/>
        <a:p>
          <a:endParaRPr lang="zh-CN" altLang="en-US"/>
        </a:p>
      </dgm:t>
    </dgm:pt>
    <dgm:pt modelId="{47803EAD-D98D-458D-B89A-7F9182B2EBEA}" type="sibTrans" cxnId="{71FA4553-3B0F-45F1-A496-3A5EB92DC971}">
      <dgm:prSet/>
      <dgm:spPr/>
      <dgm:t>
        <a:bodyPr/>
        <a:lstStyle/>
        <a:p>
          <a:endParaRPr lang="zh-CN" altLang="en-US"/>
        </a:p>
      </dgm:t>
    </dgm:pt>
    <dgm:pt modelId="{001800A0-0410-4EB9-B318-52E89C44E003}" type="pres">
      <dgm:prSet presAssocID="{77D10DE4-2653-4A7D-B8F5-DCCA1A9C19B4}" presName="Name0" presStyleCnt="0">
        <dgm:presLayoutVars>
          <dgm:dir/>
          <dgm:resizeHandles val="exact"/>
        </dgm:presLayoutVars>
      </dgm:prSet>
      <dgm:spPr/>
    </dgm:pt>
    <dgm:pt modelId="{4DA61583-C750-4585-BF56-5A1E0770549D}" type="pres">
      <dgm:prSet presAssocID="{DEA22181-399B-4E51-9A5D-3B5F9033B4E1}" presName="node" presStyleLbl="node1" presStyleIdx="0" presStyleCnt="6">
        <dgm:presLayoutVars>
          <dgm:bulletEnabled val="1"/>
        </dgm:presLayoutVars>
      </dgm:prSet>
      <dgm:spPr/>
    </dgm:pt>
    <dgm:pt modelId="{F9EFAAF9-8996-4206-B8B0-B124C0CD9FC0}" type="pres">
      <dgm:prSet presAssocID="{33EC484F-C9B1-4E5A-8C7C-13FBCEC787CA}" presName="sibTrans" presStyleLbl="sibTrans2D1" presStyleIdx="0" presStyleCnt="5"/>
      <dgm:spPr>
        <a:prstGeom prst="leftArrow">
          <a:avLst/>
        </a:prstGeom>
      </dgm:spPr>
    </dgm:pt>
    <dgm:pt modelId="{D6ED90FC-57A6-4C13-8313-95C8B825BA2F}" type="pres">
      <dgm:prSet presAssocID="{33EC484F-C9B1-4E5A-8C7C-13FBCEC787CA}" presName="connectorText" presStyleLbl="sibTrans2D1" presStyleIdx="0" presStyleCnt="5"/>
      <dgm:spPr/>
    </dgm:pt>
    <dgm:pt modelId="{13271076-4F08-42B6-AFFD-9A717EE9A58E}" type="pres">
      <dgm:prSet presAssocID="{6FC30F47-FBFB-455E-B919-4CE34F8888E8}" presName="node" presStyleLbl="node1" presStyleIdx="1" presStyleCnt="6">
        <dgm:presLayoutVars>
          <dgm:bulletEnabled val="1"/>
        </dgm:presLayoutVars>
      </dgm:prSet>
      <dgm:spPr/>
      <dgm:t>
        <a:bodyPr/>
        <a:lstStyle/>
        <a:p>
          <a:endParaRPr lang="zh-CN" altLang="en-US"/>
        </a:p>
      </dgm:t>
    </dgm:pt>
    <dgm:pt modelId="{6E6D3939-D18C-4943-80C2-CC99E6C52099}" type="pres">
      <dgm:prSet presAssocID="{A4DACD08-FF39-4C6F-846A-18404610F822}" presName="sibTrans" presStyleLbl="sibTrans2D1" presStyleIdx="1" presStyleCnt="5"/>
      <dgm:spPr/>
    </dgm:pt>
    <dgm:pt modelId="{B2A4FC1C-2F3B-4303-B97F-1D54FCD361F8}" type="pres">
      <dgm:prSet presAssocID="{A4DACD08-FF39-4C6F-846A-18404610F822}" presName="connectorText" presStyleLbl="sibTrans2D1" presStyleIdx="1" presStyleCnt="5"/>
      <dgm:spPr/>
    </dgm:pt>
    <dgm:pt modelId="{33436181-B947-46CE-895E-8D9200855091}" type="pres">
      <dgm:prSet presAssocID="{4C760079-3091-4404-9F8F-61A2A9A8711D}" presName="node" presStyleLbl="node1" presStyleIdx="2" presStyleCnt="6">
        <dgm:presLayoutVars>
          <dgm:bulletEnabled val="1"/>
        </dgm:presLayoutVars>
      </dgm:prSet>
      <dgm:spPr/>
    </dgm:pt>
    <dgm:pt modelId="{019983FF-7237-4D94-8751-38C48B0400C3}" type="pres">
      <dgm:prSet presAssocID="{68691399-274B-4AEF-9A8F-D122E920F399}" presName="sibTrans" presStyleLbl="sibTrans2D1" presStyleIdx="2" presStyleCnt="5"/>
      <dgm:spPr>
        <a:prstGeom prst="leftArrow">
          <a:avLst/>
        </a:prstGeom>
      </dgm:spPr>
    </dgm:pt>
    <dgm:pt modelId="{B3351414-D418-4D9C-B06D-060953014BFF}" type="pres">
      <dgm:prSet presAssocID="{68691399-274B-4AEF-9A8F-D122E920F399}" presName="connectorText" presStyleLbl="sibTrans2D1" presStyleIdx="2" presStyleCnt="5"/>
      <dgm:spPr/>
    </dgm:pt>
    <dgm:pt modelId="{EEFFBB94-8A1C-493E-A46E-AD2DE84045E3}" type="pres">
      <dgm:prSet presAssocID="{D6C14E24-B6A8-4F02-91CB-48C8F242A87E}" presName="node" presStyleLbl="node1" presStyleIdx="3" presStyleCnt="6">
        <dgm:presLayoutVars>
          <dgm:bulletEnabled val="1"/>
        </dgm:presLayoutVars>
      </dgm:prSet>
      <dgm:spPr/>
    </dgm:pt>
    <dgm:pt modelId="{433CE9A1-CC6B-43F1-ACBD-76648B1D5E88}" type="pres">
      <dgm:prSet presAssocID="{E65AA984-4D51-44E3-9DEC-3666AE9EA18F}" presName="sibTrans" presStyleLbl="sibTrans2D1" presStyleIdx="3" presStyleCnt="5"/>
      <dgm:spPr>
        <a:prstGeom prst="leftArrow">
          <a:avLst/>
        </a:prstGeom>
      </dgm:spPr>
    </dgm:pt>
    <dgm:pt modelId="{A7D695E2-16F3-4FAB-85A6-E0671673C7CB}" type="pres">
      <dgm:prSet presAssocID="{E65AA984-4D51-44E3-9DEC-3666AE9EA18F}" presName="connectorText" presStyleLbl="sibTrans2D1" presStyleIdx="3" presStyleCnt="5"/>
      <dgm:spPr/>
    </dgm:pt>
    <dgm:pt modelId="{A6007358-B246-41C6-9BFE-815F9E78E826}" type="pres">
      <dgm:prSet presAssocID="{656FD512-3261-4A20-A0D6-C0893E36BF28}" presName="node" presStyleLbl="node1" presStyleIdx="4" presStyleCnt="6">
        <dgm:presLayoutVars>
          <dgm:bulletEnabled val="1"/>
        </dgm:presLayoutVars>
      </dgm:prSet>
      <dgm:spPr/>
    </dgm:pt>
    <dgm:pt modelId="{6296EA4D-3080-45A8-A4F5-68F6EE97FD8E}" type="pres">
      <dgm:prSet presAssocID="{FFDD4AC1-CC11-4E81-99E4-5384D94FBBFE}" presName="sibTrans" presStyleLbl="sibTrans2D1" presStyleIdx="4" presStyleCnt="5"/>
      <dgm:spPr/>
    </dgm:pt>
    <dgm:pt modelId="{C16B4123-7467-451C-A631-CCE0C79FAEDD}" type="pres">
      <dgm:prSet presAssocID="{FFDD4AC1-CC11-4E81-99E4-5384D94FBBFE}" presName="connectorText" presStyleLbl="sibTrans2D1" presStyleIdx="4" presStyleCnt="5"/>
      <dgm:spPr/>
    </dgm:pt>
    <dgm:pt modelId="{289F2BC8-A576-451A-8E68-D20E53D4DCF1}" type="pres">
      <dgm:prSet presAssocID="{B6295A6D-FCF9-461A-ADB4-0F2B71E247B4}" presName="node" presStyleLbl="node1" presStyleIdx="5" presStyleCnt="6">
        <dgm:presLayoutVars>
          <dgm:bulletEnabled val="1"/>
        </dgm:presLayoutVars>
      </dgm:prSet>
      <dgm:spPr/>
    </dgm:pt>
  </dgm:ptLst>
  <dgm:cxnLst>
    <dgm:cxn modelId="{320909D2-58B6-4007-A7BB-56279D302400}" type="presOf" srcId="{FFDD4AC1-CC11-4E81-99E4-5384D94FBBFE}" destId="{C16B4123-7467-451C-A631-CCE0C79FAEDD}" srcOrd="1" destOrd="0" presId="urn:microsoft.com/office/officeart/2005/8/layout/process1"/>
    <dgm:cxn modelId="{49A5FE5A-238E-460F-B758-07361E28D299}" type="presOf" srcId="{A4DACD08-FF39-4C6F-846A-18404610F822}" destId="{6E6D3939-D18C-4943-80C2-CC99E6C52099}" srcOrd="0" destOrd="0" presId="urn:microsoft.com/office/officeart/2005/8/layout/process1"/>
    <dgm:cxn modelId="{42EAF177-4A24-4C22-AA5C-7720E8A5A588}" type="presOf" srcId="{E65AA984-4D51-44E3-9DEC-3666AE9EA18F}" destId="{433CE9A1-CC6B-43F1-ACBD-76648B1D5E88}" srcOrd="0" destOrd="0" presId="urn:microsoft.com/office/officeart/2005/8/layout/process1"/>
    <dgm:cxn modelId="{92E7D1EE-C2FC-46FF-84D4-A1B27DF4FD7D}" type="presOf" srcId="{D6C14E24-B6A8-4F02-91CB-48C8F242A87E}" destId="{EEFFBB94-8A1C-493E-A46E-AD2DE84045E3}" srcOrd="0" destOrd="0" presId="urn:microsoft.com/office/officeart/2005/8/layout/process1"/>
    <dgm:cxn modelId="{0ACA091E-623C-4D98-A2AF-C641C8ABCB07}" type="presOf" srcId="{6FC30F47-FBFB-455E-B919-4CE34F8888E8}" destId="{13271076-4F08-42B6-AFFD-9A717EE9A58E}" srcOrd="0" destOrd="0" presId="urn:microsoft.com/office/officeart/2005/8/layout/process1"/>
    <dgm:cxn modelId="{EF3E3F52-32A1-4837-BB53-1EBE0C93BF48}" type="presOf" srcId="{33EC484F-C9B1-4E5A-8C7C-13FBCEC787CA}" destId="{F9EFAAF9-8996-4206-B8B0-B124C0CD9FC0}" srcOrd="0" destOrd="0" presId="urn:microsoft.com/office/officeart/2005/8/layout/process1"/>
    <dgm:cxn modelId="{B8CCB0CE-5487-4BF5-885D-99073CEB19F1}" srcId="{77D10DE4-2653-4A7D-B8F5-DCCA1A9C19B4}" destId="{656FD512-3261-4A20-A0D6-C0893E36BF28}" srcOrd="4" destOrd="0" parTransId="{BE952D4D-A89D-4B67-9607-5406F059AAE1}" sibTransId="{FFDD4AC1-CC11-4E81-99E4-5384D94FBBFE}"/>
    <dgm:cxn modelId="{1F80D9BD-CB4C-4EAD-A7F2-9F5947AEBD99}" type="presOf" srcId="{656FD512-3261-4A20-A0D6-C0893E36BF28}" destId="{A6007358-B246-41C6-9BFE-815F9E78E826}" srcOrd="0" destOrd="0" presId="urn:microsoft.com/office/officeart/2005/8/layout/process1"/>
    <dgm:cxn modelId="{318CCE33-B974-4FA4-87BC-0245141D0737}" type="presOf" srcId="{DEA22181-399B-4E51-9A5D-3B5F9033B4E1}" destId="{4DA61583-C750-4585-BF56-5A1E0770549D}" srcOrd="0" destOrd="0" presId="urn:microsoft.com/office/officeart/2005/8/layout/process1"/>
    <dgm:cxn modelId="{1547C8B2-B5B5-48F7-9E88-AC54A051C3DB}" srcId="{77D10DE4-2653-4A7D-B8F5-DCCA1A9C19B4}" destId="{6FC30F47-FBFB-455E-B919-4CE34F8888E8}" srcOrd="1" destOrd="0" parTransId="{A5D7171E-0DFC-400D-B0F6-7EB61828DB46}" sibTransId="{A4DACD08-FF39-4C6F-846A-18404610F822}"/>
    <dgm:cxn modelId="{0E484548-4908-4A0B-B7A9-7DA0A40C21D1}" type="presOf" srcId="{E65AA984-4D51-44E3-9DEC-3666AE9EA18F}" destId="{A7D695E2-16F3-4FAB-85A6-E0671673C7CB}" srcOrd="1" destOrd="0" presId="urn:microsoft.com/office/officeart/2005/8/layout/process1"/>
    <dgm:cxn modelId="{07884036-D6EC-48FA-ACE7-B7C94F7DACC2}" type="presOf" srcId="{FFDD4AC1-CC11-4E81-99E4-5384D94FBBFE}" destId="{6296EA4D-3080-45A8-A4F5-68F6EE97FD8E}" srcOrd="0" destOrd="0" presId="urn:microsoft.com/office/officeart/2005/8/layout/process1"/>
    <dgm:cxn modelId="{C01AB261-DBF3-4B5C-AC8F-2B179681CA6A}" srcId="{77D10DE4-2653-4A7D-B8F5-DCCA1A9C19B4}" destId="{DEA22181-399B-4E51-9A5D-3B5F9033B4E1}" srcOrd="0" destOrd="0" parTransId="{5E63A97C-4365-4F2A-A7E7-2F39E35434A9}" sibTransId="{33EC484F-C9B1-4E5A-8C7C-13FBCEC787CA}"/>
    <dgm:cxn modelId="{42584A60-EFB9-4B80-B8B2-7C8809C8AFF3}" type="presOf" srcId="{68691399-274B-4AEF-9A8F-D122E920F399}" destId="{019983FF-7237-4D94-8751-38C48B0400C3}" srcOrd="0" destOrd="0" presId="urn:microsoft.com/office/officeart/2005/8/layout/process1"/>
    <dgm:cxn modelId="{5EBC56F7-026C-4410-8F35-0B639057CB5D}" type="presOf" srcId="{A4DACD08-FF39-4C6F-846A-18404610F822}" destId="{B2A4FC1C-2F3B-4303-B97F-1D54FCD361F8}" srcOrd="1" destOrd="0" presId="urn:microsoft.com/office/officeart/2005/8/layout/process1"/>
    <dgm:cxn modelId="{6DAE56A5-86CA-40AE-90CD-C6F5005B7EF5}" type="presOf" srcId="{68691399-274B-4AEF-9A8F-D122E920F399}" destId="{B3351414-D418-4D9C-B06D-060953014BFF}" srcOrd="1" destOrd="0" presId="urn:microsoft.com/office/officeart/2005/8/layout/process1"/>
    <dgm:cxn modelId="{11E52C9F-504B-474B-BEAC-597A8B2A8974}" type="presOf" srcId="{77D10DE4-2653-4A7D-B8F5-DCCA1A9C19B4}" destId="{001800A0-0410-4EB9-B318-52E89C44E003}" srcOrd="0" destOrd="0" presId="urn:microsoft.com/office/officeart/2005/8/layout/process1"/>
    <dgm:cxn modelId="{BE59A518-8B79-4DC0-ABEE-C9DE723AA3B2}" srcId="{77D10DE4-2653-4A7D-B8F5-DCCA1A9C19B4}" destId="{4C760079-3091-4404-9F8F-61A2A9A8711D}" srcOrd="2" destOrd="0" parTransId="{A5C39A92-068E-461F-BE1B-A4DE9E9219A1}" sibTransId="{68691399-274B-4AEF-9A8F-D122E920F399}"/>
    <dgm:cxn modelId="{3F0B9DD1-1729-40B3-9A34-EB82BA64619E}" srcId="{77D10DE4-2653-4A7D-B8F5-DCCA1A9C19B4}" destId="{D6C14E24-B6A8-4F02-91CB-48C8F242A87E}" srcOrd="3" destOrd="0" parTransId="{C1C42602-BD6A-4BB6-A12A-23326E6228A8}" sibTransId="{E65AA984-4D51-44E3-9DEC-3666AE9EA18F}"/>
    <dgm:cxn modelId="{635E6913-F739-47CB-A93A-DA44245AE39D}" type="presOf" srcId="{B6295A6D-FCF9-461A-ADB4-0F2B71E247B4}" destId="{289F2BC8-A576-451A-8E68-D20E53D4DCF1}" srcOrd="0" destOrd="0" presId="urn:microsoft.com/office/officeart/2005/8/layout/process1"/>
    <dgm:cxn modelId="{22119B26-2ACB-4DBD-A6D4-41B81F61101B}" type="presOf" srcId="{4C760079-3091-4404-9F8F-61A2A9A8711D}" destId="{33436181-B947-46CE-895E-8D9200855091}" srcOrd="0" destOrd="0" presId="urn:microsoft.com/office/officeart/2005/8/layout/process1"/>
    <dgm:cxn modelId="{71FA4553-3B0F-45F1-A496-3A5EB92DC971}" srcId="{77D10DE4-2653-4A7D-B8F5-DCCA1A9C19B4}" destId="{B6295A6D-FCF9-461A-ADB4-0F2B71E247B4}" srcOrd="5" destOrd="0" parTransId="{1502F6B1-67A9-4470-8C08-2F837314EA57}" sibTransId="{47803EAD-D98D-458D-B89A-7F9182B2EBEA}"/>
    <dgm:cxn modelId="{8CCEC98A-227F-445E-AEC1-405648380591}" type="presOf" srcId="{33EC484F-C9B1-4E5A-8C7C-13FBCEC787CA}" destId="{D6ED90FC-57A6-4C13-8313-95C8B825BA2F}" srcOrd="1" destOrd="0" presId="urn:microsoft.com/office/officeart/2005/8/layout/process1"/>
    <dgm:cxn modelId="{619FD07C-1179-41FF-9243-287DAF36D34C}" type="presParOf" srcId="{001800A0-0410-4EB9-B318-52E89C44E003}" destId="{4DA61583-C750-4585-BF56-5A1E0770549D}" srcOrd="0" destOrd="0" presId="urn:microsoft.com/office/officeart/2005/8/layout/process1"/>
    <dgm:cxn modelId="{04B62F75-3FBB-40AE-83B8-610FBD32E87C}" type="presParOf" srcId="{001800A0-0410-4EB9-B318-52E89C44E003}" destId="{F9EFAAF9-8996-4206-B8B0-B124C0CD9FC0}" srcOrd="1" destOrd="0" presId="urn:microsoft.com/office/officeart/2005/8/layout/process1"/>
    <dgm:cxn modelId="{F05EFB5C-3C3B-41C6-B010-4B2693DDF15A}" type="presParOf" srcId="{F9EFAAF9-8996-4206-B8B0-B124C0CD9FC0}" destId="{D6ED90FC-57A6-4C13-8313-95C8B825BA2F}" srcOrd="0" destOrd="0" presId="urn:microsoft.com/office/officeart/2005/8/layout/process1"/>
    <dgm:cxn modelId="{13A3739A-A36A-4044-A741-36EB8073ADA7}" type="presParOf" srcId="{001800A0-0410-4EB9-B318-52E89C44E003}" destId="{13271076-4F08-42B6-AFFD-9A717EE9A58E}" srcOrd="2" destOrd="0" presId="urn:microsoft.com/office/officeart/2005/8/layout/process1"/>
    <dgm:cxn modelId="{F17413B3-ED29-4206-BFDA-F7FDC6E144AE}" type="presParOf" srcId="{001800A0-0410-4EB9-B318-52E89C44E003}" destId="{6E6D3939-D18C-4943-80C2-CC99E6C52099}" srcOrd="3" destOrd="0" presId="urn:microsoft.com/office/officeart/2005/8/layout/process1"/>
    <dgm:cxn modelId="{AD1F6CCC-046B-4374-BB73-613B31695803}" type="presParOf" srcId="{6E6D3939-D18C-4943-80C2-CC99E6C52099}" destId="{B2A4FC1C-2F3B-4303-B97F-1D54FCD361F8}" srcOrd="0" destOrd="0" presId="urn:microsoft.com/office/officeart/2005/8/layout/process1"/>
    <dgm:cxn modelId="{2FDBE2DA-A9C4-416A-8040-189DC813D7BC}" type="presParOf" srcId="{001800A0-0410-4EB9-B318-52E89C44E003}" destId="{33436181-B947-46CE-895E-8D9200855091}" srcOrd="4" destOrd="0" presId="urn:microsoft.com/office/officeart/2005/8/layout/process1"/>
    <dgm:cxn modelId="{12E4CE56-8BB3-4DBD-9BA3-A1E3BEBA84FB}" type="presParOf" srcId="{001800A0-0410-4EB9-B318-52E89C44E003}" destId="{019983FF-7237-4D94-8751-38C48B0400C3}" srcOrd="5" destOrd="0" presId="urn:microsoft.com/office/officeart/2005/8/layout/process1"/>
    <dgm:cxn modelId="{AA9CF914-234B-43F6-9717-BB695289BB01}" type="presParOf" srcId="{019983FF-7237-4D94-8751-38C48B0400C3}" destId="{B3351414-D418-4D9C-B06D-060953014BFF}" srcOrd="0" destOrd="0" presId="urn:microsoft.com/office/officeart/2005/8/layout/process1"/>
    <dgm:cxn modelId="{1B4ED701-C32E-4BD5-A5DF-980A03FB7AD9}" type="presParOf" srcId="{001800A0-0410-4EB9-B318-52E89C44E003}" destId="{EEFFBB94-8A1C-493E-A46E-AD2DE84045E3}" srcOrd="6" destOrd="0" presId="urn:microsoft.com/office/officeart/2005/8/layout/process1"/>
    <dgm:cxn modelId="{98AAEA4E-0BA5-44F2-B834-2964125CE712}" type="presParOf" srcId="{001800A0-0410-4EB9-B318-52E89C44E003}" destId="{433CE9A1-CC6B-43F1-ACBD-76648B1D5E88}" srcOrd="7" destOrd="0" presId="urn:microsoft.com/office/officeart/2005/8/layout/process1"/>
    <dgm:cxn modelId="{BC8C3246-B274-4C39-B39F-8CADAF2EF093}" type="presParOf" srcId="{433CE9A1-CC6B-43F1-ACBD-76648B1D5E88}" destId="{A7D695E2-16F3-4FAB-85A6-E0671673C7CB}" srcOrd="0" destOrd="0" presId="urn:microsoft.com/office/officeart/2005/8/layout/process1"/>
    <dgm:cxn modelId="{BB197E7D-F539-40C8-AD9C-C4D17595DA07}" type="presParOf" srcId="{001800A0-0410-4EB9-B318-52E89C44E003}" destId="{A6007358-B246-41C6-9BFE-815F9E78E826}" srcOrd="8" destOrd="0" presId="urn:microsoft.com/office/officeart/2005/8/layout/process1"/>
    <dgm:cxn modelId="{6430245C-E999-4B1C-A246-592F2C322A54}" type="presParOf" srcId="{001800A0-0410-4EB9-B318-52E89C44E003}" destId="{6296EA4D-3080-45A8-A4F5-68F6EE97FD8E}" srcOrd="9" destOrd="0" presId="urn:microsoft.com/office/officeart/2005/8/layout/process1"/>
    <dgm:cxn modelId="{00DC3A1C-0417-4C11-97B8-28E2EFB745BF}" type="presParOf" srcId="{6296EA4D-3080-45A8-A4F5-68F6EE97FD8E}" destId="{C16B4123-7467-451C-A631-CCE0C79FAEDD}" srcOrd="0" destOrd="0" presId="urn:microsoft.com/office/officeart/2005/8/layout/process1"/>
    <dgm:cxn modelId="{F1FDD135-F7A8-452C-B518-014366CBA513}" type="presParOf" srcId="{001800A0-0410-4EB9-B318-52E89C44E003}" destId="{289F2BC8-A576-451A-8E68-D20E53D4DCF1}" srcOrd="10"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992580-6CE8-412A-A85D-3E5976D5B04D}">
      <dsp:nvSpPr>
        <dsp:cNvPr id="0" name=""/>
        <dsp:cNvSpPr/>
      </dsp:nvSpPr>
      <dsp:spPr>
        <a:xfrm>
          <a:off x="2417" y="394699"/>
          <a:ext cx="1387706" cy="693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武器，座位，防具</a:t>
          </a:r>
          <a:endParaRPr lang="en-US" altLang="zh-CN" sz="600" kern="1200"/>
        </a:p>
        <a:p>
          <a:pPr lvl="0" algn="ctr" defTabSz="266700">
            <a:lnSpc>
              <a:spcPct val="90000"/>
            </a:lnSpc>
            <a:spcBef>
              <a:spcPct val="0"/>
            </a:spcBef>
            <a:spcAft>
              <a:spcPct val="35000"/>
            </a:spcAft>
          </a:pPr>
          <a:r>
            <a:rPr lang="zh-CN" sz="600" kern="1200"/>
            <a:t>攻击范围，花色，数字，效果，名称</a:t>
          </a:r>
          <a:endParaRPr lang="en-US" altLang="zh-CN" sz="600" kern="1200"/>
        </a:p>
        <a:p>
          <a:pPr lvl="0" algn="ctr" defTabSz="266700">
            <a:lnSpc>
              <a:spcPct val="90000"/>
            </a:lnSpc>
            <a:spcBef>
              <a:spcPct val="0"/>
            </a:spcBef>
            <a:spcAft>
              <a:spcPct val="35000"/>
            </a:spcAft>
          </a:pPr>
          <a:r>
            <a:rPr lang="zh-CN" altLang="en-US" sz="600" kern="1200"/>
            <a:t>装备到相关区域或作为手牌</a:t>
          </a:r>
          <a:endParaRPr lang="en-US" altLang="zh-CN" sz="600" kern="1200"/>
        </a:p>
        <a:p>
          <a:pPr lvl="0" algn="ctr" defTabSz="266700">
            <a:lnSpc>
              <a:spcPct val="90000"/>
            </a:lnSpc>
            <a:spcBef>
              <a:spcPct val="0"/>
            </a:spcBef>
            <a:spcAft>
              <a:spcPct val="35000"/>
            </a:spcAft>
          </a:pPr>
          <a:endParaRPr lang="zh-CN" altLang="en-US" sz="600" kern="1200"/>
        </a:p>
      </dsp:txBody>
      <dsp:txXfrm>
        <a:off x="22739" y="415021"/>
        <a:ext cx="1347062" cy="653209"/>
      </dsp:txXfrm>
    </dsp:sp>
    <dsp:sp modelId="{E3C6D80C-E88C-4B40-8362-884B5375A62C}">
      <dsp:nvSpPr>
        <dsp:cNvPr id="0" name=""/>
        <dsp:cNvSpPr/>
      </dsp:nvSpPr>
      <dsp:spPr>
        <a:xfrm>
          <a:off x="2417" y="1192630"/>
          <a:ext cx="1387706" cy="693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回合</a:t>
          </a:r>
          <a:endParaRPr lang="en-US" altLang="zh-CN" sz="600" kern="1200"/>
        </a:p>
        <a:p>
          <a:pPr lvl="0" algn="ctr" defTabSz="266700">
            <a:lnSpc>
              <a:spcPct val="90000"/>
            </a:lnSpc>
            <a:spcBef>
              <a:spcPct val="0"/>
            </a:spcBef>
            <a:spcAft>
              <a:spcPct val="35000"/>
            </a:spcAft>
          </a:pPr>
          <a:r>
            <a:rPr lang="zh-CN" altLang="en-US" sz="600" kern="1200"/>
            <a:t>座位位置</a:t>
          </a:r>
          <a:r>
            <a:rPr lang="zh-CN" sz="600" kern="1200"/>
            <a:t>，准备阶段，判定阶段，摸牌阶段，出牌阶段，弃牌阶段，结束阶段</a:t>
          </a:r>
          <a:r>
            <a:rPr lang="zh-CN" altLang="en-US" sz="600" kern="1200"/>
            <a:t>，临死阶段，全体锦囊响应阶段</a:t>
          </a:r>
        </a:p>
        <a:p>
          <a:pPr lvl="0" algn="ctr" defTabSz="266700">
            <a:lnSpc>
              <a:spcPct val="90000"/>
            </a:lnSpc>
            <a:spcBef>
              <a:spcPct val="0"/>
            </a:spcBef>
            <a:spcAft>
              <a:spcPct val="35000"/>
            </a:spcAft>
          </a:pPr>
          <a:r>
            <a:rPr lang="en-US" altLang="zh-CN" sz="600" kern="1200"/>
            <a:t>f</a:t>
          </a:r>
          <a:r>
            <a:rPr lang="zh-CN" sz="600" kern="1200"/>
            <a:t>切换</a:t>
          </a:r>
          <a:r>
            <a:rPr lang="zh-CN" altLang="en-US" sz="600" kern="1200"/>
            <a:t>位置</a:t>
          </a:r>
          <a:r>
            <a:rPr lang="en-US" altLang="zh-CN" sz="600" kern="1200"/>
            <a:t>;f</a:t>
          </a:r>
          <a:r>
            <a:rPr lang="zh-CN" altLang="en-US" sz="600" kern="1200"/>
            <a:t>切换阶段并调用相关阶段函数</a:t>
          </a:r>
          <a:endParaRPr lang="zh-CN" altLang="en-US" sz="600" kern="1200"/>
        </a:p>
      </dsp:txBody>
      <dsp:txXfrm>
        <a:off x="22739" y="1212952"/>
        <a:ext cx="1347062" cy="653209"/>
      </dsp:txXfrm>
    </dsp:sp>
    <dsp:sp modelId="{991E606E-11C2-4B8E-BD1E-2B2321642C7B}">
      <dsp:nvSpPr>
        <dsp:cNvPr id="0" name=""/>
        <dsp:cNvSpPr/>
      </dsp:nvSpPr>
      <dsp:spPr>
        <a:xfrm rot="18289469">
          <a:off x="1181658" y="1120311"/>
          <a:ext cx="972013" cy="40561"/>
        </a:xfrm>
        <a:custGeom>
          <a:avLst/>
          <a:gdLst/>
          <a:ahLst/>
          <a:cxnLst/>
          <a:rect l="0" t="0" r="0" b="0"/>
          <a:pathLst>
            <a:path>
              <a:moveTo>
                <a:pt x="0" y="20280"/>
              </a:moveTo>
              <a:lnTo>
                <a:pt x="972013"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43365" y="1116291"/>
        <a:ext cx="48600" cy="48600"/>
      </dsp:txXfrm>
    </dsp:sp>
    <dsp:sp modelId="{81764E77-D779-4982-9B17-1727A97478BF}">
      <dsp:nvSpPr>
        <dsp:cNvPr id="0" name=""/>
        <dsp:cNvSpPr/>
      </dsp:nvSpPr>
      <dsp:spPr>
        <a:xfrm>
          <a:off x="1945206" y="394699"/>
          <a:ext cx="1387706" cy="693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身份</a:t>
          </a:r>
          <a:endParaRPr lang="en-US" altLang="zh-CN" sz="600" kern="1200"/>
        </a:p>
        <a:p>
          <a:pPr lvl="0" algn="ctr" defTabSz="266700">
            <a:lnSpc>
              <a:spcPct val="90000"/>
            </a:lnSpc>
            <a:spcBef>
              <a:spcPct val="0"/>
            </a:spcBef>
            <a:spcAft>
              <a:spcPct val="35000"/>
            </a:spcAft>
          </a:pPr>
          <a:r>
            <a:rPr lang="zh-CN" altLang="en-US" sz="600" kern="1200"/>
            <a:t>势力</a:t>
          </a:r>
          <a:endParaRPr lang="en-US" altLang="zh-CN" sz="600" kern="1200"/>
        </a:p>
        <a:p>
          <a:pPr lvl="0" algn="ctr" defTabSz="266700">
            <a:lnSpc>
              <a:spcPct val="90000"/>
            </a:lnSpc>
            <a:spcBef>
              <a:spcPct val="0"/>
            </a:spcBef>
            <a:spcAft>
              <a:spcPct val="35000"/>
            </a:spcAft>
          </a:pPr>
          <a:r>
            <a:rPr lang="zh-CN" altLang="en-US" sz="600" kern="1200"/>
            <a:t>判断胜利条件</a:t>
          </a:r>
        </a:p>
      </dsp:txBody>
      <dsp:txXfrm>
        <a:off x="1965528" y="415021"/>
        <a:ext cx="1347062" cy="653209"/>
      </dsp:txXfrm>
    </dsp:sp>
    <dsp:sp modelId="{B5AE6EC2-06B4-41CC-832B-A17E36CB3AF0}">
      <dsp:nvSpPr>
        <dsp:cNvPr id="0" name=""/>
        <dsp:cNvSpPr/>
      </dsp:nvSpPr>
      <dsp:spPr>
        <a:xfrm>
          <a:off x="1390124" y="1519276"/>
          <a:ext cx="555082" cy="40561"/>
        </a:xfrm>
        <a:custGeom>
          <a:avLst/>
          <a:gdLst/>
          <a:ahLst/>
          <a:cxnLst/>
          <a:rect l="0" t="0" r="0" b="0"/>
          <a:pathLst>
            <a:path>
              <a:moveTo>
                <a:pt x="0" y="20280"/>
              </a:moveTo>
              <a:lnTo>
                <a:pt x="55508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53788" y="1525680"/>
        <a:ext cx="27754" cy="27754"/>
      </dsp:txXfrm>
    </dsp:sp>
    <dsp:sp modelId="{BFC3B41A-E648-43D5-8A9C-1053F6719422}">
      <dsp:nvSpPr>
        <dsp:cNvPr id="0" name=""/>
        <dsp:cNvSpPr/>
      </dsp:nvSpPr>
      <dsp:spPr>
        <a:xfrm>
          <a:off x="1945206" y="1192630"/>
          <a:ext cx="1387706" cy="693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座位</a:t>
          </a:r>
          <a:endParaRPr lang="en-US" altLang="zh-CN" sz="600" kern="1200"/>
        </a:p>
        <a:p>
          <a:pPr lvl="0" algn="ctr" defTabSz="266700">
            <a:lnSpc>
              <a:spcPct val="90000"/>
            </a:lnSpc>
            <a:spcBef>
              <a:spcPct val="0"/>
            </a:spcBef>
            <a:spcAft>
              <a:spcPct val="35000"/>
            </a:spcAft>
          </a:pPr>
          <a:r>
            <a:rPr lang="zh-CN" sz="600" kern="1200"/>
            <a:t>号码，体力上限，装备信息，身份信息，判定信息，玩家信息，武将信息</a:t>
          </a:r>
          <a:r>
            <a:rPr lang="zh-CN" altLang="en-US" sz="600" kern="1200"/>
            <a:t>，手牌数量</a:t>
          </a:r>
        </a:p>
        <a:p>
          <a:pPr lvl="0" algn="ctr" defTabSz="266700">
            <a:lnSpc>
              <a:spcPct val="90000"/>
            </a:lnSpc>
            <a:spcBef>
              <a:spcPct val="0"/>
            </a:spcBef>
            <a:spcAft>
              <a:spcPct val="35000"/>
            </a:spcAft>
          </a:pPr>
          <a:r>
            <a:rPr lang="zh-CN" sz="600" kern="1200"/>
            <a:t>坐下</a:t>
          </a:r>
          <a:r>
            <a:rPr lang="zh-CN" altLang="en-US" sz="600" kern="1200"/>
            <a:t>，记录信息</a:t>
          </a:r>
          <a:endParaRPr lang="zh-CN" altLang="en-US" sz="600" kern="1200"/>
        </a:p>
      </dsp:txBody>
      <dsp:txXfrm>
        <a:off x="1965528" y="1212952"/>
        <a:ext cx="1347062" cy="653209"/>
      </dsp:txXfrm>
    </dsp:sp>
    <dsp:sp modelId="{A0373D64-F954-4700-BBF1-5A35D5709E1F}">
      <dsp:nvSpPr>
        <dsp:cNvPr id="0" name=""/>
        <dsp:cNvSpPr/>
      </dsp:nvSpPr>
      <dsp:spPr>
        <a:xfrm rot="18289469">
          <a:off x="3124447" y="1120311"/>
          <a:ext cx="972013" cy="40561"/>
        </a:xfrm>
        <a:custGeom>
          <a:avLst/>
          <a:gdLst/>
          <a:ahLst/>
          <a:cxnLst/>
          <a:rect l="0" t="0" r="0" b="0"/>
          <a:pathLst>
            <a:path>
              <a:moveTo>
                <a:pt x="0" y="20280"/>
              </a:moveTo>
              <a:lnTo>
                <a:pt x="972013"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86154" y="1116291"/>
        <a:ext cx="48600" cy="48600"/>
      </dsp:txXfrm>
    </dsp:sp>
    <dsp:sp modelId="{2EB64729-8C82-48F9-AB9B-2BBCFB0DF151}">
      <dsp:nvSpPr>
        <dsp:cNvPr id="0" name=""/>
        <dsp:cNvSpPr/>
      </dsp:nvSpPr>
      <dsp:spPr>
        <a:xfrm>
          <a:off x="3887995" y="394699"/>
          <a:ext cx="1387706" cy="693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endParaRPr lang="en-US" altLang="zh-CN" sz="600" kern="1200"/>
        </a:p>
        <a:p>
          <a:pPr lvl="0" algn="ctr" defTabSz="266700">
            <a:lnSpc>
              <a:spcPct val="90000"/>
            </a:lnSpc>
            <a:spcBef>
              <a:spcPct val="0"/>
            </a:spcBef>
            <a:spcAft>
              <a:spcPct val="35000"/>
            </a:spcAft>
          </a:pPr>
          <a:r>
            <a:rPr lang="zh-CN" altLang="en-US" sz="600" kern="1200"/>
            <a:t>玩家</a:t>
          </a:r>
          <a:endParaRPr lang="en-US" altLang="zh-CN" sz="600" kern="1200"/>
        </a:p>
        <a:p>
          <a:pPr lvl="0" algn="ctr" defTabSz="266700">
            <a:lnSpc>
              <a:spcPct val="90000"/>
            </a:lnSpc>
            <a:spcBef>
              <a:spcPct val="0"/>
            </a:spcBef>
            <a:spcAft>
              <a:spcPct val="35000"/>
            </a:spcAft>
          </a:pPr>
          <a:r>
            <a:rPr lang="zh-CN" altLang="en-US" sz="600" kern="1200"/>
            <a:t>名称</a:t>
          </a:r>
          <a:endParaRPr lang="en-US" altLang="zh-CN" sz="600" kern="1200"/>
        </a:p>
        <a:p>
          <a:pPr lvl="0" algn="ctr" defTabSz="266700">
            <a:lnSpc>
              <a:spcPct val="90000"/>
            </a:lnSpc>
            <a:spcBef>
              <a:spcPct val="0"/>
            </a:spcBef>
            <a:spcAft>
              <a:spcPct val="35000"/>
            </a:spcAft>
          </a:pPr>
          <a:r>
            <a:rPr lang="zh-CN" altLang="en-US" sz="600" kern="1200"/>
            <a:t>登入游戏</a:t>
          </a:r>
        </a:p>
      </dsp:txBody>
      <dsp:txXfrm>
        <a:off x="3908317" y="415021"/>
        <a:ext cx="1347062" cy="653209"/>
      </dsp:txXfrm>
    </dsp:sp>
    <dsp:sp modelId="{D77F8DDF-AAB6-4510-A90C-4DFA19524372}">
      <dsp:nvSpPr>
        <dsp:cNvPr id="0" name=""/>
        <dsp:cNvSpPr/>
      </dsp:nvSpPr>
      <dsp:spPr>
        <a:xfrm>
          <a:off x="3332913" y="1519276"/>
          <a:ext cx="555082" cy="40561"/>
        </a:xfrm>
        <a:custGeom>
          <a:avLst/>
          <a:gdLst/>
          <a:ahLst/>
          <a:cxnLst/>
          <a:rect l="0" t="0" r="0" b="0"/>
          <a:pathLst>
            <a:path>
              <a:moveTo>
                <a:pt x="0" y="20280"/>
              </a:moveTo>
              <a:lnTo>
                <a:pt x="555082"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96577" y="1525680"/>
        <a:ext cx="27754" cy="27754"/>
      </dsp:txXfrm>
    </dsp:sp>
    <dsp:sp modelId="{724F060F-9094-4F2B-98BC-96B9C4F1D9C4}">
      <dsp:nvSpPr>
        <dsp:cNvPr id="0" name=""/>
        <dsp:cNvSpPr/>
      </dsp:nvSpPr>
      <dsp:spPr>
        <a:xfrm>
          <a:off x="3887995" y="1192630"/>
          <a:ext cx="1387706" cy="693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b="0" kern="1200"/>
            <a:t>武将</a:t>
          </a:r>
          <a:endParaRPr lang="en-US" altLang="zh-CN" sz="600" b="0" kern="1200"/>
        </a:p>
        <a:p>
          <a:pPr lvl="0" algn="ctr" defTabSz="266700">
            <a:lnSpc>
              <a:spcPct val="90000"/>
            </a:lnSpc>
            <a:spcBef>
              <a:spcPct val="0"/>
            </a:spcBef>
            <a:spcAft>
              <a:spcPct val="35000"/>
            </a:spcAft>
          </a:pPr>
          <a:r>
            <a:rPr lang="zh-CN" altLang="en-US" sz="600" b="0" kern="1200"/>
            <a:t>武将名称，技能名称，技能功能</a:t>
          </a:r>
        </a:p>
        <a:p>
          <a:pPr lvl="0" algn="ctr" defTabSz="266700">
            <a:lnSpc>
              <a:spcPct val="90000"/>
            </a:lnSpc>
            <a:spcBef>
              <a:spcPct val="0"/>
            </a:spcBef>
            <a:spcAft>
              <a:spcPct val="35000"/>
            </a:spcAft>
          </a:pPr>
          <a:r>
            <a:rPr lang="zh-CN" altLang="en-US" sz="600" kern="1200"/>
            <a:t>装备武将</a:t>
          </a:r>
          <a:endParaRPr lang="zh-CN" altLang="en-US" sz="600" kern="1200"/>
        </a:p>
      </dsp:txBody>
      <dsp:txXfrm>
        <a:off x="3908317" y="1212952"/>
        <a:ext cx="1347062" cy="653209"/>
      </dsp:txXfrm>
    </dsp:sp>
    <dsp:sp modelId="{B380BA51-6847-4E50-8292-A6FCE1411522}">
      <dsp:nvSpPr>
        <dsp:cNvPr id="0" name=""/>
        <dsp:cNvSpPr/>
      </dsp:nvSpPr>
      <dsp:spPr>
        <a:xfrm rot="3310531">
          <a:off x="3124447" y="1918242"/>
          <a:ext cx="972013" cy="40561"/>
        </a:xfrm>
        <a:custGeom>
          <a:avLst/>
          <a:gdLst/>
          <a:ahLst/>
          <a:cxnLst/>
          <a:rect l="0" t="0" r="0" b="0"/>
          <a:pathLst>
            <a:path>
              <a:moveTo>
                <a:pt x="0" y="20280"/>
              </a:moveTo>
              <a:lnTo>
                <a:pt x="972013"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86154" y="1914222"/>
        <a:ext cx="48600" cy="48600"/>
      </dsp:txXfrm>
    </dsp:sp>
    <dsp:sp modelId="{2B92BD09-821C-43C5-882B-C6298FA47335}">
      <dsp:nvSpPr>
        <dsp:cNvPr id="0" name=""/>
        <dsp:cNvSpPr/>
      </dsp:nvSpPr>
      <dsp:spPr>
        <a:xfrm>
          <a:off x="3887995" y="1990562"/>
          <a:ext cx="1387706" cy="693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体力</a:t>
          </a:r>
          <a:endParaRPr lang="en-US" altLang="zh-CN" sz="600" kern="1200"/>
        </a:p>
        <a:p>
          <a:pPr lvl="0" algn="ctr" defTabSz="266700">
            <a:lnSpc>
              <a:spcPct val="90000"/>
            </a:lnSpc>
            <a:spcBef>
              <a:spcPct val="0"/>
            </a:spcBef>
            <a:spcAft>
              <a:spcPct val="35000"/>
            </a:spcAft>
          </a:pPr>
          <a:r>
            <a:rPr lang="zh-CN" altLang="en-US" sz="600" kern="1200"/>
            <a:t>数目</a:t>
          </a:r>
        </a:p>
        <a:p>
          <a:pPr lvl="0" algn="ctr" defTabSz="266700">
            <a:lnSpc>
              <a:spcPct val="90000"/>
            </a:lnSpc>
            <a:spcBef>
              <a:spcPct val="0"/>
            </a:spcBef>
            <a:spcAft>
              <a:spcPct val="35000"/>
            </a:spcAft>
          </a:pPr>
          <a:r>
            <a:rPr lang="zh-CN" altLang="en-US" sz="600" kern="1200"/>
            <a:t>加减</a:t>
          </a:r>
          <a:endParaRPr lang="zh-CN" altLang="en-US" sz="600" kern="1200"/>
        </a:p>
      </dsp:txBody>
      <dsp:txXfrm>
        <a:off x="3908317" y="2010884"/>
        <a:ext cx="1347062" cy="653209"/>
      </dsp:txXfrm>
    </dsp:sp>
    <dsp:sp modelId="{5BA83738-0213-4EBD-94FB-D81B3315CE03}">
      <dsp:nvSpPr>
        <dsp:cNvPr id="0" name=""/>
        <dsp:cNvSpPr/>
      </dsp:nvSpPr>
      <dsp:spPr>
        <a:xfrm rot="3310531">
          <a:off x="1181658" y="1918242"/>
          <a:ext cx="972013" cy="40561"/>
        </a:xfrm>
        <a:custGeom>
          <a:avLst/>
          <a:gdLst/>
          <a:ahLst/>
          <a:cxnLst/>
          <a:rect l="0" t="0" r="0" b="0"/>
          <a:pathLst>
            <a:path>
              <a:moveTo>
                <a:pt x="0" y="20280"/>
              </a:moveTo>
              <a:lnTo>
                <a:pt x="972013"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43365" y="1914222"/>
        <a:ext cx="48600" cy="48600"/>
      </dsp:txXfrm>
    </dsp:sp>
    <dsp:sp modelId="{E5102361-18A2-43C6-9AC1-DD384AEA8043}">
      <dsp:nvSpPr>
        <dsp:cNvPr id="0" name=""/>
        <dsp:cNvSpPr/>
      </dsp:nvSpPr>
      <dsp:spPr>
        <a:xfrm>
          <a:off x="1945206" y="1990562"/>
          <a:ext cx="1387706" cy="693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杀，闪，桃</a:t>
          </a:r>
          <a:endParaRPr lang="en-US" altLang="zh-CN" sz="600" kern="1200"/>
        </a:p>
        <a:p>
          <a:pPr lvl="0" algn="ctr" defTabSz="266700">
            <a:lnSpc>
              <a:spcPct val="90000"/>
            </a:lnSpc>
            <a:spcBef>
              <a:spcPct val="0"/>
            </a:spcBef>
            <a:spcAft>
              <a:spcPct val="35000"/>
            </a:spcAft>
          </a:pPr>
          <a:r>
            <a:rPr lang="zh-CN" altLang="en-US" sz="600" kern="1200"/>
            <a:t>花色，数字</a:t>
          </a:r>
          <a:endParaRPr lang="en-US" altLang="zh-CN" sz="600" kern="1200"/>
        </a:p>
        <a:p>
          <a:pPr lvl="0" algn="ctr" defTabSz="266700">
            <a:lnSpc>
              <a:spcPct val="90000"/>
            </a:lnSpc>
            <a:spcBef>
              <a:spcPct val="0"/>
            </a:spcBef>
            <a:spcAft>
              <a:spcPct val="35000"/>
            </a:spcAft>
          </a:pPr>
          <a:r>
            <a:rPr lang="zh-CN" altLang="en-US" sz="600" kern="1200"/>
            <a:t>作为手牌使用</a:t>
          </a:r>
        </a:p>
      </dsp:txBody>
      <dsp:txXfrm>
        <a:off x="1965528" y="2010884"/>
        <a:ext cx="1347062" cy="653209"/>
      </dsp:txXfrm>
    </dsp:sp>
    <dsp:sp modelId="{CD34733C-B731-4B19-A345-06F9887C6C41}">
      <dsp:nvSpPr>
        <dsp:cNvPr id="0" name=""/>
        <dsp:cNvSpPr/>
      </dsp:nvSpPr>
      <dsp:spPr>
        <a:xfrm>
          <a:off x="2417" y="1990562"/>
          <a:ext cx="1387706" cy="693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CN" altLang="en-US" sz="600" kern="1200"/>
            <a:t>锦囊</a:t>
          </a:r>
          <a:endParaRPr lang="en-US" altLang="zh-CN" sz="600" kern="1200"/>
        </a:p>
        <a:p>
          <a:pPr lvl="0" algn="ctr" defTabSz="266700">
            <a:lnSpc>
              <a:spcPct val="90000"/>
            </a:lnSpc>
            <a:spcBef>
              <a:spcPct val="0"/>
            </a:spcBef>
            <a:spcAft>
              <a:spcPct val="35000"/>
            </a:spcAft>
          </a:pPr>
          <a:r>
            <a:rPr lang="zh-CN" sz="600" kern="1200"/>
            <a:t>花色，数字，效果，名称，标记（是否延时）</a:t>
          </a:r>
          <a:endParaRPr lang="en-US" altLang="zh-CN" sz="600" kern="1200"/>
        </a:p>
        <a:p>
          <a:pPr lvl="0" algn="ctr" defTabSz="266700">
            <a:lnSpc>
              <a:spcPct val="90000"/>
            </a:lnSpc>
            <a:spcBef>
              <a:spcPct val="0"/>
            </a:spcBef>
            <a:spcAft>
              <a:spcPct val="35000"/>
            </a:spcAft>
          </a:pPr>
          <a:r>
            <a:rPr lang="zh-CN" altLang="en-US" sz="600" kern="1200"/>
            <a:t>作为手牌使用</a:t>
          </a:r>
        </a:p>
      </dsp:txBody>
      <dsp:txXfrm>
        <a:off x="22739" y="2010884"/>
        <a:ext cx="1347062" cy="6532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1BBB21-85EE-4711-8E18-597F7D2B7F2F}">
      <dsp:nvSpPr>
        <dsp:cNvPr id="0" name=""/>
        <dsp:cNvSpPr/>
      </dsp:nvSpPr>
      <dsp:spPr>
        <a:xfrm>
          <a:off x="2130" y="56697"/>
          <a:ext cx="636886" cy="829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用户登入</a:t>
          </a:r>
          <a:r>
            <a:rPr lang="en-US" altLang="zh-CN" sz="1500" kern="1200"/>
            <a:t>/</a:t>
          </a:r>
          <a:r>
            <a:rPr lang="zh-CN" altLang="en-US" sz="1500" kern="1200"/>
            <a:t>注册</a:t>
          </a:r>
        </a:p>
      </dsp:txBody>
      <dsp:txXfrm>
        <a:off x="20784" y="75351"/>
        <a:ext cx="599578" cy="792634"/>
      </dsp:txXfrm>
    </dsp:sp>
    <dsp:sp modelId="{695AE88C-275C-459E-A790-5D7789D6E27F}">
      <dsp:nvSpPr>
        <dsp:cNvPr id="0" name=""/>
        <dsp:cNvSpPr/>
      </dsp:nvSpPr>
      <dsp:spPr>
        <a:xfrm>
          <a:off x="702705" y="392694"/>
          <a:ext cx="135019" cy="157947"/>
        </a:xfrm>
        <a:prstGeom prst="lef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702705" y="424283"/>
        <a:ext cx="94513" cy="94769"/>
      </dsp:txXfrm>
    </dsp:sp>
    <dsp:sp modelId="{EA92D524-E657-476F-B678-EB589F52FAC2}">
      <dsp:nvSpPr>
        <dsp:cNvPr id="0" name=""/>
        <dsp:cNvSpPr/>
      </dsp:nvSpPr>
      <dsp:spPr>
        <a:xfrm>
          <a:off x="893771" y="56697"/>
          <a:ext cx="636886" cy="829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玩家</a:t>
          </a:r>
        </a:p>
      </dsp:txBody>
      <dsp:txXfrm>
        <a:off x="912425" y="75351"/>
        <a:ext cx="599578" cy="792634"/>
      </dsp:txXfrm>
    </dsp:sp>
    <dsp:sp modelId="{8BFB55EF-AB91-4EDF-9ADA-64363988BD78}">
      <dsp:nvSpPr>
        <dsp:cNvPr id="0" name=""/>
        <dsp:cNvSpPr/>
      </dsp:nvSpPr>
      <dsp:spPr>
        <a:xfrm>
          <a:off x="1594346" y="392694"/>
          <a:ext cx="135019" cy="15794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594346" y="424283"/>
        <a:ext cx="94513" cy="94769"/>
      </dsp:txXfrm>
    </dsp:sp>
    <dsp:sp modelId="{A21ADE54-298E-4878-930A-A7FDE3203E59}">
      <dsp:nvSpPr>
        <dsp:cNvPr id="0" name=""/>
        <dsp:cNvSpPr/>
      </dsp:nvSpPr>
      <dsp:spPr>
        <a:xfrm>
          <a:off x="1785412" y="56697"/>
          <a:ext cx="636886" cy="8299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用户登出</a:t>
          </a:r>
        </a:p>
      </dsp:txBody>
      <dsp:txXfrm>
        <a:off x="1804066" y="75351"/>
        <a:ext cx="599578" cy="7926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A61583-C750-4585-BF56-5A1E0770549D}">
      <dsp:nvSpPr>
        <dsp:cNvPr id="0" name=""/>
        <dsp:cNvSpPr/>
      </dsp:nvSpPr>
      <dsp:spPr>
        <a:xfrm>
          <a:off x="0" y="573341"/>
          <a:ext cx="506392" cy="560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sz="1000" i="1" kern="1200"/>
            <a:t>建立房间并安排座位</a:t>
          </a:r>
          <a:endParaRPr lang="zh-CN" altLang="en-US" sz="1000" kern="1200"/>
        </a:p>
      </dsp:txBody>
      <dsp:txXfrm>
        <a:off x="14832" y="588173"/>
        <a:ext cx="476728" cy="530532"/>
      </dsp:txXfrm>
    </dsp:sp>
    <dsp:sp modelId="{F9EFAAF9-8996-4206-B8B0-B124C0CD9FC0}">
      <dsp:nvSpPr>
        <dsp:cNvPr id="0" name=""/>
        <dsp:cNvSpPr/>
      </dsp:nvSpPr>
      <dsp:spPr>
        <a:xfrm>
          <a:off x="557031" y="790647"/>
          <a:ext cx="107355" cy="125585"/>
        </a:xfrm>
        <a:prstGeom prst="lef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7031" y="815764"/>
        <a:ext cx="75149" cy="75351"/>
      </dsp:txXfrm>
    </dsp:sp>
    <dsp:sp modelId="{13271076-4F08-42B6-AFFD-9A717EE9A58E}">
      <dsp:nvSpPr>
        <dsp:cNvPr id="0" name=""/>
        <dsp:cNvSpPr/>
      </dsp:nvSpPr>
      <dsp:spPr>
        <a:xfrm>
          <a:off x="708949" y="573341"/>
          <a:ext cx="506392" cy="560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房主</a:t>
          </a:r>
          <a:endParaRPr lang="zh-CN" altLang="en-US" sz="1000" kern="1200"/>
        </a:p>
      </dsp:txBody>
      <dsp:txXfrm>
        <a:off x="723781" y="588173"/>
        <a:ext cx="476728" cy="530532"/>
      </dsp:txXfrm>
    </dsp:sp>
    <dsp:sp modelId="{6E6D3939-D18C-4943-80C2-CC99E6C52099}">
      <dsp:nvSpPr>
        <dsp:cNvPr id="0" name=""/>
        <dsp:cNvSpPr/>
      </dsp:nvSpPr>
      <dsp:spPr>
        <a:xfrm>
          <a:off x="1265981" y="790647"/>
          <a:ext cx="107355" cy="1255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65981" y="815764"/>
        <a:ext cx="75149" cy="75351"/>
      </dsp:txXfrm>
    </dsp:sp>
    <dsp:sp modelId="{33436181-B947-46CE-895E-8D9200855091}">
      <dsp:nvSpPr>
        <dsp:cNvPr id="0" name=""/>
        <dsp:cNvSpPr/>
      </dsp:nvSpPr>
      <dsp:spPr>
        <a:xfrm>
          <a:off x="1417899" y="573341"/>
          <a:ext cx="506392" cy="560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开始</a:t>
          </a:r>
        </a:p>
      </dsp:txBody>
      <dsp:txXfrm>
        <a:off x="1432731" y="588173"/>
        <a:ext cx="476728" cy="530532"/>
      </dsp:txXfrm>
    </dsp:sp>
    <dsp:sp modelId="{019983FF-7237-4D94-8751-38C48B0400C3}">
      <dsp:nvSpPr>
        <dsp:cNvPr id="0" name=""/>
        <dsp:cNvSpPr/>
      </dsp:nvSpPr>
      <dsp:spPr>
        <a:xfrm>
          <a:off x="1974930" y="790647"/>
          <a:ext cx="107355" cy="125585"/>
        </a:xfrm>
        <a:prstGeom prst="lef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930" y="815764"/>
        <a:ext cx="75149" cy="75351"/>
      </dsp:txXfrm>
    </dsp:sp>
    <dsp:sp modelId="{EEFFBB94-8A1C-493E-A46E-AD2DE84045E3}">
      <dsp:nvSpPr>
        <dsp:cNvPr id="0" name=""/>
        <dsp:cNvSpPr/>
      </dsp:nvSpPr>
      <dsp:spPr>
        <a:xfrm>
          <a:off x="2126848" y="573341"/>
          <a:ext cx="506392" cy="560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准备</a:t>
          </a:r>
        </a:p>
      </dsp:txBody>
      <dsp:txXfrm>
        <a:off x="2141680" y="588173"/>
        <a:ext cx="476728" cy="530532"/>
      </dsp:txXfrm>
    </dsp:sp>
    <dsp:sp modelId="{433CE9A1-CC6B-43F1-ACBD-76648B1D5E88}">
      <dsp:nvSpPr>
        <dsp:cNvPr id="0" name=""/>
        <dsp:cNvSpPr/>
      </dsp:nvSpPr>
      <dsp:spPr>
        <a:xfrm>
          <a:off x="2683880" y="790647"/>
          <a:ext cx="107355" cy="125585"/>
        </a:xfrm>
        <a:prstGeom prst="lef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683880" y="815764"/>
        <a:ext cx="75149" cy="75351"/>
      </dsp:txXfrm>
    </dsp:sp>
    <dsp:sp modelId="{A6007358-B246-41C6-9BFE-815F9E78E826}">
      <dsp:nvSpPr>
        <dsp:cNvPr id="0" name=""/>
        <dsp:cNvSpPr/>
      </dsp:nvSpPr>
      <dsp:spPr>
        <a:xfrm>
          <a:off x="2835798" y="573341"/>
          <a:ext cx="506392" cy="560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其他玩家</a:t>
          </a:r>
        </a:p>
      </dsp:txBody>
      <dsp:txXfrm>
        <a:off x="2850630" y="588173"/>
        <a:ext cx="476728" cy="530532"/>
      </dsp:txXfrm>
    </dsp:sp>
    <dsp:sp modelId="{6296EA4D-3080-45A8-A4F5-68F6EE97FD8E}">
      <dsp:nvSpPr>
        <dsp:cNvPr id="0" name=""/>
        <dsp:cNvSpPr/>
      </dsp:nvSpPr>
      <dsp:spPr>
        <a:xfrm>
          <a:off x="3392829" y="790647"/>
          <a:ext cx="107355" cy="1255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92829" y="815764"/>
        <a:ext cx="75149" cy="75351"/>
      </dsp:txXfrm>
    </dsp:sp>
    <dsp:sp modelId="{289F2BC8-A576-451A-8E68-D20E53D4DCF1}">
      <dsp:nvSpPr>
        <dsp:cNvPr id="0" name=""/>
        <dsp:cNvSpPr/>
      </dsp:nvSpPr>
      <dsp:spPr>
        <a:xfrm>
          <a:off x="3544747" y="573341"/>
          <a:ext cx="506392" cy="5601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sz="1000" i="1" kern="1200"/>
            <a:t>加入房间并安排座位</a:t>
          </a:r>
          <a:endParaRPr lang="zh-CN" altLang="en-US" sz="1000" kern="1200"/>
        </a:p>
      </dsp:txBody>
      <dsp:txXfrm>
        <a:off x="3559579" y="588173"/>
        <a:ext cx="476728" cy="5305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F6E97-A507-441D-A85F-5936C0E1B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33</Pages>
  <Words>1515</Words>
  <Characters>8641</Characters>
  <Application>Microsoft Office Word</Application>
  <DocSecurity>0</DocSecurity>
  <Lines>72</Lines>
  <Paragraphs>20</Paragraphs>
  <ScaleCrop>false</ScaleCrop>
  <Company/>
  <LinksUpToDate>false</LinksUpToDate>
  <CharactersWithSpaces>10136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唐铎月</dc:creator>
  <cp:keywords/>
  <dc:description/>
  <cp:lastModifiedBy>唐铎月</cp:lastModifiedBy>
  <cp:revision>10</cp:revision>
  <cp:lastPrinted>2016-10-20T21:55:00Z</cp:lastPrinted>
  <dcterms:created xsi:type="dcterms:W3CDTF">2016-10-20T17:05:00Z</dcterms:created>
  <dcterms:modified xsi:type="dcterms:W3CDTF">2016-10-20T22:52:00Z</dcterms:modified>
</cp:coreProperties>
</file>